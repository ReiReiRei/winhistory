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4E6C" w:rsidRDefault="009E4E6C">
      <w:bookmarkStart w:id="0" w:name="_GoBack"/>
      <w:bookmarkEnd w:id="0"/>
    </w:p>
    <w:sectPr w:rsidR="009E4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3812"/>
    <w:rsid w:val="000A025C"/>
    <w:rsid w:val="00292DD9"/>
    <w:rsid w:val="002A35E0"/>
    <w:rsid w:val="005D676D"/>
    <w:rsid w:val="006261C8"/>
    <w:rsid w:val="007654F0"/>
    <w:rsid w:val="007876F0"/>
    <w:rsid w:val="00884362"/>
    <w:rsid w:val="009E4E6C"/>
    <w:rsid w:val="00A13812"/>
    <w:rsid w:val="00C3044B"/>
    <w:rsid w:val="00C30EAA"/>
    <w:rsid w:val="00DE58E7"/>
    <w:rsid w:val="00EC62D6"/>
    <w:rsid w:val="00F1653A"/>
    <w:rsid w:val="00F26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AFA039-B0A2-4716-A0A6-3C642290E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2014-04-28T12:25:00Z</dcterms:created>
  <dcterms:modified xsi:type="dcterms:W3CDTF">2014-04-28T12:25:00Z</dcterms:modified>
</cp:coreProperties>
</file>