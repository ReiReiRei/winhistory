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FF57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commentRangeStart w:id="0"/>
      <w:r w:rsidRPr="00085094">
        <w:rPr>
          <w:rFonts w:ascii="Times New Roman" w:eastAsia="Calibri" w:hAnsi="Times New Roman" w:cs="Times New Roman"/>
          <w:sz w:val="28"/>
          <w:szCs w:val="28"/>
        </w:rPr>
        <w:t>Московский</w:t>
      </w:r>
      <w:commentRangeEnd w:id="0"/>
      <w:r w:rsidR="00026A09">
        <w:rPr>
          <w:rStyle w:val="a9"/>
        </w:rPr>
        <w:commentReference w:id="0"/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государственный технический университет</w:t>
      </w:r>
    </w:p>
    <w:p w14:paraId="29C95716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им. «</w:t>
      </w:r>
      <w:proofErr w:type="spellStart"/>
      <w:r w:rsidRPr="00085094">
        <w:rPr>
          <w:rFonts w:ascii="Times New Roman" w:eastAsia="Calibri" w:hAnsi="Times New Roman" w:cs="Times New Roman"/>
          <w:sz w:val="28"/>
          <w:szCs w:val="28"/>
        </w:rPr>
        <w:t>Н.Э.Баумана</w:t>
      </w:r>
      <w:proofErr w:type="spellEnd"/>
      <w:r w:rsidRPr="00085094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C1EB3F2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EA134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1EF30FE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6DB684E2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>«Технологии разработки программного обеспечения»</w:t>
      </w:r>
    </w:p>
    <w:p w14:paraId="0E14BC21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C81F25D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14:paraId="303BB25A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85094">
        <w:rPr>
          <w:rFonts w:ascii="Times New Roman" w:eastAsia="Calibri" w:hAnsi="Times New Roman" w:cs="Times New Roman"/>
          <w:b/>
          <w:sz w:val="28"/>
          <w:szCs w:val="28"/>
        </w:rPr>
        <w:t xml:space="preserve">«Разработка </w:t>
      </w:r>
      <w:r>
        <w:rPr>
          <w:rFonts w:ascii="Times New Roman" w:eastAsia="Calibri" w:hAnsi="Times New Roman" w:cs="Times New Roman"/>
          <w:b/>
          <w:sz w:val="28"/>
          <w:szCs w:val="28"/>
        </w:rPr>
        <w:t>журнала сообщений</w:t>
      </w:r>
      <w:r w:rsidRPr="00085094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7D35F4FE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04AD5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7B6A47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A9070C" w14:textId="77777777" w:rsidR="00085094" w:rsidRPr="00085094" w:rsidRDefault="00085094" w:rsidP="00085094">
      <w:pPr>
        <w:spacing w:after="0" w:line="360" w:lineRule="auto"/>
        <w:ind w:left="708" w:hanging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804EB8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исполнители:</w:t>
      </w:r>
    </w:p>
    <w:p w14:paraId="0958D040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 ИУ5-27</w:t>
      </w:r>
      <w:r w:rsidRPr="00085094">
        <w:rPr>
          <w:rFonts w:ascii="Times New Roman" w:eastAsia="Calibri" w:hAnsi="Times New Roman" w:cs="Times New Roman"/>
          <w:sz w:val="28"/>
          <w:szCs w:val="28"/>
        </w:rPr>
        <w:t xml:space="preserve"> (м)</w:t>
      </w:r>
    </w:p>
    <w:p w14:paraId="2F39CDD7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79A797C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Тихонов И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В.  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Лахвич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Pr="00085094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</w:t>
      </w:r>
      <w:r w:rsidR="006F10B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C3375B8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37EE5C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</w:r>
      <w:r w:rsidRPr="00085094">
        <w:rPr>
          <w:rFonts w:ascii="Times New Roman" w:eastAsia="Calibri" w:hAnsi="Times New Roman" w:cs="Times New Roman"/>
          <w:sz w:val="28"/>
          <w:szCs w:val="28"/>
        </w:rPr>
        <w:tab/>
        <w:t>____________</w:t>
      </w:r>
    </w:p>
    <w:p w14:paraId="25C00316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43174B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2E169D7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4CA655E4" w14:textId="77777777" w:rsidR="00085094" w:rsidRPr="00085094" w:rsidRDefault="00085094" w:rsidP="00085094">
      <w:pPr>
        <w:spacing w:after="0" w:line="360" w:lineRule="auto"/>
        <w:ind w:left="708" w:hanging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085094">
        <w:rPr>
          <w:rFonts w:ascii="Times New Roman" w:eastAsia="Calibri" w:hAnsi="Times New Roman" w:cs="Times New Roman"/>
          <w:sz w:val="28"/>
          <w:szCs w:val="28"/>
        </w:rPr>
        <w:t>Виноградова М.В.</w:t>
      </w:r>
    </w:p>
    <w:p w14:paraId="2439DE2D" w14:textId="77777777" w:rsidR="00085094" w:rsidRPr="00085094" w:rsidRDefault="00085094" w:rsidP="0008509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B0D2FB9" w14:textId="77777777"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085094" w:rsidRPr="00085094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23ECC212" w14:textId="77777777" w:rsidR="008B5947" w:rsidRDefault="008B5947" w:rsidP="00085094">
      <w:pPr>
        <w:rPr>
          <w:rFonts w:ascii="Times New Roman" w:eastAsia="Calibri" w:hAnsi="Times New Roman" w:cs="Times New Roman"/>
          <w:sz w:val="28"/>
          <w:szCs w:val="28"/>
        </w:rPr>
      </w:pPr>
    </w:p>
    <w:p w14:paraId="4CDDFBAA" w14:textId="77777777" w:rsidR="00C418A9" w:rsidRDefault="008B5947" w:rsidP="008B5947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Москва 2014</w:t>
      </w:r>
    </w:p>
    <w:p w14:paraId="7B0C7B67" w14:textId="77777777" w:rsidR="00C418A9" w:rsidRDefault="00C418A9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2994115"/>
        <w:docPartObj>
          <w:docPartGallery w:val="Table of Contents"/>
          <w:docPartUnique/>
        </w:docPartObj>
      </w:sdtPr>
      <w:sdtEndPr/>
      <w:sdtContent>
        <w:p w14:paraId="28E705AC" w14:textId="77777777" w:rsidR="00C418A9" w:rsidRDefault="00C418A9">
          <w:pPr>
            <w:pStyle w:val="a3"/>
          </w:pPr>
          <w:r>
            <w:t>Оглавление</w:t>
          </w:r>
        </w:p>
        <w:p w14:paraId="41D156A6" w14:textId="77777777" w:rsidR="00287402" w:rsidRDefault="00C418A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3197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Варианты и распределение студентов.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6F5FCDE" w14:textId="77777777" w:rsidR="00287402" w:rsidRDefault="006E0D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 Этап анализа и планирования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75F28CF6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7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 Постановка задачи.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_Toc388731979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7516C209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1.2 Спецификация основных проектных требований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51EB91A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1.3 Описание бизнес процессов.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6AFC83B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1.4 модель предметной области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5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0A1323D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1.5 Выявленные актеры.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311077A" w14:textId="77777777" w:rsidR="00287402" w:rsidRDefault="006E0D4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1.6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Выявленные прецеденты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F58D1CD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1.7 диаграмма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D757054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1.8 описание прецедентов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8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D630B9A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1.9 Перечень критических рисков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BC0D88E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1.10 Список приоритетов прецедентов.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0408F9D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89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1.11 Описание возможной архитектуры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_Toc388731989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9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7D22D36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0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 Начальная оценка стоимости, затрат и длительности проекта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_Toc388731990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051D4CC8" w14:textId="77777777" w:rsidR="00287402" w:rsidRDefault="006E0D4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1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1.12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Начальный план выпусков версий.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_Toc388731991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12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017582A" w14:textId="77777777" w:rsidR="00287402" w:rsidRDefault="006E0D4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2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 xml:space="preserve">2 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Этап проектирования (Развитие)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_Toc388731992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2A9E3659" w14:textId="77777777" w:rsidR="00287402" w:rsidRDefault="006E0D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3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3 Этап построения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_Toc388731993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13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1297CE2D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4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_Toc388731994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64CD3FA7" w14:textId="77777777" w:rsidR="00287402" w:rsidRDefault="006E0D45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5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_Toc388731995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14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310FE96C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6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2 Студент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_Toc388731996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4A7AA276" w14:textId="77777777" w:rsidR="00287402" w:rsidRDefault="006E0D45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7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1)</w:t>
            </w:r>
            <w:r w:rsidR="00287402">
              <w:rPr>
                <w:rFonts w:eastAsiaTheme="minorEastAsia"/>
                <w:noProof/>
                <w:lang w:eastAsia="ru-RU"/>
              </w:rPr>
              <w:tab/>
            </w:r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Полностью определить и реализовать прецеденты (по варианту).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_Toc388731997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17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DB7549E" w14:textId="77777777" w:rsidR="00287402" w:rsidRDefault="006E0D4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731998" w:history="1">
            <w:r w:rsidR="00287402" w:rsidRPr="00E77CDE">
              <w:rPr>
                <w:rStyle w:val="a6"/>
                <w:rFonts w:ascii="Times New Roman" w:hAnsi="Times New Roman" w:cs="Times New Roman"/>
                <w:noProof/>
              </w:rPr>
              <w:t>Тестирование и отладка</w:t>
            </w:r>
            <w:r w:rsidR="00287402">
              <w:rPr>
                <w:noProof/>
                <w:webHidden/>
              </w:rPr>
              <w:tab/>
            </w:r>
            <w:r w:rsidR="00287402">
              <w:rPr>
                <w:noProof/>
                <w:webHidden/>
              </w:rPr>
              <w:fldChar w:fldCharType="begin"/>
            </w:r>
            <w:r w:rsidR="00287402">
              <w:rPr>
                <w:noProof/>
                <w:webHidden/>
              </w:rPr>
              <w:instrText xml:space="preserve"> PAGEREF _Toc388731998 \h </w:instrText>
            </w:r>
            <w:r w:rsidR="00287402">
              <w:rPr>
                <w:noProof/>
                <w:webHidden/>
              </w:rPr>
            </w:r>
            <w:r w:rsidR="00287402">
              <w:rPr>
                <w:noProof/>
                <w:webHidden/>
              </w:rPr>
              <w:fldChar w:fldCharType="separate"/>
            </w:r>
            <w:r w:rsidR="00287402">
              <w:rPr>
                <w:noProof/>
                <w:webHidden/>
              </w:rPr>
              <w:t>20</w:t>
            </w:r>
            <w:r w:rsidR="00287402">
              <w:rPr>
                <w:noProof/>
                <w:webHidden/>
              </w:rPr>
              <w:fldChar w:fldCharType="end"/>
            </w:r>
          </w:hyperlink>
        </w:p>
        <w:p w14:paraId="5D3623BD" w14:textId="77777777" w:rsidR="00C418A9" w:rsidRDefault="00C418A9">
          <w:r>
            <w:rPr>
              <w:b/>
              <w:bCs/>
            </w:rPr>
            <w:fldChar w:fldCharType="end"/>
          </w:r>
        </w:p>
      </w:sdtContent>
    </w:sdt>
    <w:p w14:paraId="0105EA8C" w14:textId="77777777" w:rsidR="001473FF" w:rsidRDefault="001473FF" w:rsidP="001473F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3AB04" w14:textId="77777777" w:rsidR="001473FF" w:rsidRDefault="00147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C48E19" w14:textId="77777777" w:rsidR="001473FF" w:rsidRDefault="001473FF" w:rsidP="001473FF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" w:name="_Toc388731977"/>
      <w:r>
        <w:rPr>
          <w:rFonts w:ascii="Times New Roman" w:hAnsi="Times New Roman" w:cs="Times New Roman"/>
          <w:sz w:val="24"/>
          <w:szCs w:val="24"/>
        </w:rPr>
        <w:lastRenderedPageBreak/>
        <w:t>Варианты и распределение студентов.</w:t>
      </w:r>
      <w:bookmarkEnd w:id="1"/>
    </w:p>
    <w:p w14:paraId="2D8C2BA0" w14:textId="77777777"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выполняли</w:t>
      </w:r>
      <w:r w:rsidRPr="00026A09">
        <w:rPr>
          <w:rFonts w:ascii="Times New Roman" w:hAnsi="Times New Roman" w:cs="Times New Roman"/>
          <w:sz w:val="24"/>
          <w:szCs w:val="24"/>
          <w:rPrChange w:id="2" w:author="I TIX" w:date="2014-05-25T18:15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726B18" w14:textId="77777777" w:rsidR="006F10B2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1 – Тихонов И. В.</w:t>
      </w:r>
      <w:r w:rsidR="00454D52">
        <w:rPr>
          <w:rFonts w:ascii="Times New Roman" w:hAnsi="Times New Roman" w:cs="Times New Roman"/>
          <w:sz w:val="24"/>
          <w:szCs w:val="24"/>
        </w:rPr>
        <w:t xml:space="preserve">  вариант 92</w:t>
      </w:r>
    </w:p>
    <w:p w14:paraId="41836CFB" w14:textId="77777777"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Паттерны</w:t>
      </w:r>
      <w:r w:rsidRPr="00C319B5">
        <w:rPr>
          <w:rFonts w:ascii="Times New Roman" w:hAnsi="Times New Roman" w:cs="Times New Roman"/>
          <w:sz w:val="24"/>
          <w:szCs w:val="24"/>
        </w:rPr>
        <w:t>: модуль таблицы (бизнес-логика) и преобразователь данных</w:t>
      </w:r>
    </w:p>
    <w:p w14:paraId="69F8BD5C" w14:textId="77777777" w:rsidR="00454D52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(обращение к БД), мост (</w:t>
      </w:r>
      <w:r w:rsidRPr="00C319B5">
        <w:rPr>
          <w:rFonts w:ascii="Times New Roman" w:hAnsi="Times New Roman" w:cs="Times New Roman"/>
          <w:sz w:val="24"/>
          <w:szCs w:val="24"/>
          <w:lang w:val="en-US"/>
        </w:rPr>
        <w:t>gof</w:t>
      </w:r>
      <w:r w:rsidRPr="00C319B5">
        <w:rPr>
          <w:rFonts w:ascii="Times New Roman" w:hAnsi="Times New Roman" w:cs="Times New Roman"/>
          <w:sz w:val="24"/>
          <w:szCs w:val="24"/>
        </w:rPr>
        <w:t>)</w:t>
      </w:r>
    </w:p>
    <w:p w14:paraId="06856D02" w14:textId="77777777" w:rsidR="00C319B5" w:rsidRDefault="006F10B2" w:rsidP="001473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2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Лахвич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С.</w:t>
      </w:r>
      <w:r w:rsidR="00454D52">
        <w:rPr>
          <w:rFonts w:ascii="Times New Roman" w:hAnsi="Times New Roman" w:cs="Times New Roman"/>
          <w:sz w:val="24"/>
          <w:szCs w:val="24"/>
        </w:rPr>
        <w:t xml:space="preserve"> вариант 90</w:t>
      </w:r>
    </w:p>
    <w:p w14:paraId="47B39F7F" w14:textId="77777777" w:rsidR="00C319B5" w:rsidRPr="00C319B5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Паттерны: модуль таблицы (бизнес-логика) и шлюз записи данных (обращение к</w:t>
      </w:r>
    </w:p>
    <w:p w14:paraId="50FAA6B3" w14:textId="77777777" w:rsidR="001473FF" w:rsidRPr="001473FF" w:rsidRDefault="00C319B5" w:rsidP="00C319B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319B5">
        <w:rPr>
          <w:rFonts w:ascii="Times New Roman" w:hAnsi="Times New Roman" w:cs="Times New Roman"/>
          <w:sz w:val="24"/>
          <w:szCs w:val="24"/>
        </w:rPr>
        <w:t>БД), компоновщик (</w:t>
      </w:r>
      <w:proofErr w:type="spellStart"/>
      <w:r w:rsidRPr="00C319B5">
        <w:rPr>
          <w:rFonts w:ascii="Times New Roman" w:hAnsi="Times New Roman" w:cs="Times New Roman"/>
          <w:sz w:val="24"/>
          <w:szCs w:val="24"/>
        </w:rPr>
        <w:t>gof</w:t>
      </w:r>
      <w:proofErr w:type="spellEnd"/>
      <w:r w:rsidRPr="00C319B5">
        <w:rPr>
          <w:rFonts w:ascii="Times New Roman" w:hAnsi="Times New Roman" w:cs="Times New Roman"/>
          <w:sz w:val="24"/>
          <w:szCs w:val="24"/>
        </w:rPr>
        <w:t>).</w:t>
      </w:r>
      <w:r w:rsidR="00085094">
        <w:rPr>
          <w:rFonts w:ascii="Times New Roman" w:hAnsi="Times New Roman" w:cs="Times New Roman"/>
          <w:sz w:val="24"/>
          <w:szCs w:val="24"/>
        </w:rPr>
        <w:br w:type="page"/>
      </w:r>
    </w:p>
    <w:p w14:paraId="3AD9F985" w14:textId="77777777" w:rsidR="00C418A9" w:rsidRDefault="00C418A9" w:rsidP="00C418A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3" w:name="_Toc388731978"/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C418A9">
        <w:rPr>
          <w:rFonts w:ascii="Times New Roman" w:hAnsi="Times New Roman" w:cs="Times New Roman"/>
          <w:sz w:val="24"/>
          <w:szCs w:val="24"/>
        </w:rPr>
        <w:t>Этап анализа и планирования требований</w:t>
      </w:r>
      <w:bookmarkEnd w:id="3"/>
    </w:p>
    <w:p w14:paraId="57462AA6" w14:textId="77777777" w:rsidR="001742A4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4" w:name="_Toc388731979"/>
      <w:del w:id="5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1.1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ins w:id="6" w:author="frostball@gmail.com" w:date="2014-05-25T17:27:00Z">
        <w:r w:rsidR="00586D1C">
          <w:rPr>
            <w:rFonts w:ascii="Times New Roman" w:hAnsi="Times New Roman" w:cs="Times New Roman"/>
            <w:b w:val="0"/>
            <w:sz w:val="24"/>
            <w:szCs w:val="24"/>
          </w:rPr>
          <w:t>Исходные данные</w:t>
        </w:r>
      </w:ins>
      <w:del w:id="7" w:author="frostball@gmail.com" w:date="2014-05-25T17:27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Постановка задачи</w:delText>
        </w:r>
      </w:del>
      <w:del w:id="8" w:author="frostball@gmail.com" w:date="2014-05-25T17:31:00Z">
        <w:r w:rsidR="00A723FD" w:rsidRPr="00C418A9" w:rsidDel="00586D1C">
          <w:rPr>
            <w:rFonts w:ascii="Times New Roman" w:hAnsi="Times New Roman" w:cs="Times New Roman"/>
            <w:b w:val="0"/>
            <w:sz w:val="24"/>
            <w:szCs w:val="24"/>
          </w:rPr>
          <w:delText>.</w:delText>
        </w:r>
      </w:del>
      <w:bookmarkEnd w:id="4"/>
    </w:p>
    <w:p w14:paraId="39DEF926" w14:textId="77777777" w:rsidR="00A723FD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Журнал операций</w:t>
      </w:r>
      <w:r w:rsidRPr="00C53F7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14:paraId="3A08EE49" w14:textId="77777777" w:rsidR="00C53F78" w:rsidRPr="00026A09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rPrChange w:id="9" w:author="I TIX" w:date="2014-05-25T18:1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</w:t>
      </w:r>
      <w:ins w:id="10" w:author="frostball@gmail.com" w:date="2014-05-25T17:20:00Z">
        <w:r w:rsidR="003D6279">
          <w:rPr>
            <w:rFonts w:ascii="Times New Roman" w:hAnsi="Times New Roman" w:cs="Times New Roman"/>
            <w:sz w:val="24"/>
            <w:szCs w:val="24"/>
          </w:rPr>
          <w:t>ли</w:t>
        </w:r>
      </w:ins>
      <w:r>
        <w:rPr>
          <w:rFonts w:ascii="Times New Roman" w:hAnsi="Times New Roman" w:cs="Times New Roman"/>
          <w:sz w:val="24"/>
          <w:szCs w:val="24"/>
        </w:rPr>
        <w:t xml:space="preserve"> утилита)</w:t>
      </w:r>
      <w:ins w:id="11" w:author="frostball@gmail.com" w:date="2014-05-25T17:28:00Z">
        <w:r w:rsidR="00586D1C" w:rsidRPr="00026A09">
          <w:rPr>
            <w:rFonts w:ascii="Times New Roman" w:hAnsi="Times New Roman" w:cs="Times New Roman"/>
            <w:sz w:val="24"/>
            <w:szCs w:val="24"/>
            <w:rPrChange w:id="12" w:author="I TIX" w:date="2014-05-25T18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</w:p>
    <w:p w14:paraId="03AA4B4D" w14:textId="77777777" w:rsidR="00C53F78" w:rsidRDefault="00C53F7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14:paraId="37178837" w14:textId="77777777" w:rsidR="00C53F78" w:rsidRDefault="00C53F78" w:rsidP="00A723FD">
      <w:pPr>
        <w:spacing w:after="0" w:line="360" w:lineRule="auto"/>
        <w:ind w:firstLine="709"/>
        <w:jc w:val="both"/>
        <w:rPr>
          <w:ins w:id="13" w:author="frostball@gmail.com" w:date="2014-05-25T17:28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экспорт журнала в другие форматы</w:t>
      </w:r>
    </w:p>
    <w:p w14:paraId="1CD16526" w14:textId="77777777" w:rsidR="00586D1C" w:rsidRPr="00586D1C" w:rsidRDefault="00586D1C">
      <w:pPr>
        <w:pStyle w:val="2"/>
        <w:rPr>
          <w:rFonts w:ascii="Times New Roman" w:hAnsi="Times New Roman" w:cs="Times New Roman"/>
          <w:rPrChange w:id="14" w:author="frostball@gmail.com" w:date="2014-05-25T17:31:00Z">
            <w:rPr/>
          </w:rPrChange>
        </w:rPr>
        <w:pPrChange w:id="15" w:author="frostball@gmail.com" w:date="2014-05-25T17:29:00Z">
          <w:pPr>
            <w:spacing w:after="0" w:line="360" w:lineRule="auto"/>
            <w:ind w:firstLine="709"/>
            <w:jc w:val="both"/>
          </w:pPr>
        </w:pPrChange>
      </w:pPr>
      <w:ins w:id="16" w:author="frostball@gmail.com" w:date="2014-05-25T17:31:00Z">
        <w:r w:rsidRPr="00586D1C">
          <w:rPr>
            <w:rFonts w:ascii="Times New Roman" w:hAnsi="Times New Roman" w:cs="Times New Roman"/>
            <w:b w:val="0"/>
            <w:rPrChange w:id="17" w:author="frostball@gmail.com" w:date="2014-05-25T17:31:00Z">
              <w:rPr>
                <w:b/>
                <w:bCs/>
              </w:rPr>
            </w:rPrChange>
          </w:rPr>
          <w:t>Постановка задачи</w:t>
        </w:r>
      </w:ins>
    </w:p>
    <w:p w14:paraId="28221B01" w14:textId="77777777"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72B1AE" w14:textId="77777777" w:rsidR="00851390" w:rsidRDefault="004F22A6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="00C418A9">
        <w:rPr>
          <w:rFonts w:ascii="Times New Roman" w:hAnsi="Times New Roman" w:cs="Times New Roman"/>
          <w:sz w:val="24"/>
          <w:szCs w:val="24"/>
        </w:rPr>
        <w:t>разработать</w:t>
      </w:r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C418A9">
        <w:rPr>
          <w:rFonts w:ascii="Times New Roman" w:hAnsi="Times New Roman" w:cs="Times New Roman"/>
          <w:sz w:val="24"/>
          <w:szCs w:val="24"/>
        </w:rPr>
        <w:t xml:space="preserve"> для работы с журналом сообщений.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фиксир</w:t>
      </w:r>
      <w:r w:rsidR="00C418A9">
        <w:rPr>
          <w:rFonts w:ascii="Times New Roman" w:hAnsi="Times New Roman" w:cs="Times New Roman"/>
          <w:sz w:val="24"/>
          <w:szCs w:val="24"/>
        </w:rPr>
        <w:t>овать</w:t>
      </w:r>
      <w:r>
        <w:rPr>
          <w:rFonts w:ascii="Times New Roman" w:hAnsi="Times New Roman" w:cs="Times New Roman"/>
          <w:sz w:val="24"/>
          <w:szCs w:val="24"/>
        </w:rPr>
        <w:t xml:space="preserve"> сообщения от других систем и выполня</w:t>
      </w:r>
      <w:r w:rsidR="00C418A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поиск по журналу сообщений.</w:t>
      </w:r>
      <w:r w:rsidR="007A343C">
        <w:rPr>
          <w:rFonts w:ascii="Times New Roman" w:hAnsi="Times New Roman" w:cs="Times New Roman"/>
          <w:sz w:val="24"/>
          <w:szCs w:val="24"/>
        </w:rPr>
        <w:t xml:space="preserve"> Программа может принимать </w:t>
      </w:r>
      <w:proofErr w:type="gramStart"/>
      <w:r w:rsidR="007A343C">
        <w:rPr>
          <w:rFonts w:ascii="Times New Roman" w:hAnsi="Times New Roman" w:cs="Times New Roman"/>
          <w:sz w:val="24"/>
          <w:szCs w:val="24"/>
        </w:rPr>
        <w:t>сообщения например</w:t>
      </w:r>
      <w:proofErr w:type="gramEnd"/>
      <w:r w:rsidR="007A343C">
        <w:rPr>
          <w:rFonts w:ascii="Times New Roman" w:hAnsi="Times New Roman" w:cs="Times New Roman"/>
          <w:sz w:val="24"/>
          <w:szCs w:val="24"/>
        </w:rPr>
        <w:t xml:space="preserve"> об ошибках других программ. Областью применения данной программы будут компании которые занимаются тестированием приложений</w:t>
      </w:r>
      <w:ins w:id="18" w:author="frostball@gmail.com" w:date="2014-05-25T17:21:00Z">
        <w:r w:rsidR="00586D1C">
          <w:rPr>
            <w:rFonts w:ascii="Times New Roman" w:hAnsi="Times New Roman" w:cs="Times New Roman"/>
            <w:sz w:val="24"/>
            <w:szCs w:val="24"/>
          </w:rPr>
          <w:t>, исследованиями пользовательского поведения и др</w:t>
        </w:r>
      </w:ins>
      <w:r w:rsidR="007A343C">
        <w:rPr>
          <w:rFonts w:ascii="Times New Roman" w:hAnsi="Times New Roman" w:cs="Times New Roman"/>
          <w:sz w:val="24"/>
          <w:szCs w:val="24"/>
        </w:rPr>
        <w:t>.</w:t>
      </w:r>
      <w:r w:rsidR="00C418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Курсовая работа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выполняется  двумя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ins w:id="19" w:author="frostball@gmail.com" w:date="2014-05-25T17:22:00Z">
        <w:r w:rsidR="00586D1C">
          <w:rPr>
            <w:rFonts w:ascii="Times New Roman" w:hAnsi="Times New Roman" w:cs="Times New Roman"/>
            <w:sz w:val="24"/>
            <w:szCs w:val="24"/>
          </w:rPr>
          <w:t>студентами</w:t>
        </w:r>
      </w:ins>
      <w:del w:id="20" w:author="frostball@gmail.com" w:date="2014-05-25T17:22:00Z">
        <w:r w:rsidDel="00586D1C">
          <w:rPr>
            <w:rFonts w:ascii="Times New Roman" w:hAnsi="Times New Roman" w:cs="Times New Roman"/>
            <w:sz w:val="24"/>
            <w:szCs w:val="24"/>
          </w:rPr>
          <w:delText>людьми</w:delText>
        </w:r>
      </w:del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1390">
        <w:rPr>
          <w:rFonts w:ascii="Times New Roman" w:hAnsi="Times New Roman" w:cs="Times New Roman"/>
          <w:sz w:val="24"/>
          <w:szCs w:val="24"/>
        </w:rPr>
        <w:t xml:space="preserve">В рамках этого проекта будут рассмотрены 2 подсистемы </w:t>
      </w:r>
    </w:p>
    <w:p w14:paraId="2E174285" w14:textId="77777777" w:rsidR="00851390" w:rsidRPr="00851390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1) фиксация сообщений от внешних систем (сервис и утилита)</w:t>
      </w:r>
    </w:p>
    <w:p w14:paraId="4D5FA7C8" w14:textId="77777777" w:rsidR="004F22A6" w:rsidRDefault="00851390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1390">
        <w:rPr>
          <w:rFonts w:ascii="Times New Roman" w:hAnsi="Times New Roman" w:cs="Times New Roman"/>
          <w:sz w:val="24"/>
          <w:szCs w:val="24"/>
        </w:rPr>
        <w:t>2) просмотр и поиск по журналу сообщений</w:t>
      </w:r>
    </w:p>
    <w:p w14:paraId="69B477B9" w14:textId="77777777" w:rsidR="00C418A9" w:rsidRDefault="00C418A9" w:rsidP="008513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61ECC4" w14:textId="77777777" w:rsidR="004F22A6" w:rsidRDefault="004F22A6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C4FF03" w14:textId="77777777" w:rsid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21" w:name="_Toc388731980"/>
      <w:del w:id="22" w:author="frostball@gmail.com" w:date="2014-05-25T17:30:00Z">
        <w:r w:rsidDel="00586D1C">
          <w:rPr>
            <w:rFonts w:ascii="Times New Roman" w:hAnsi="Times New Roman" w:cs="Times New Roman"/>
            <w:b w:val="0"/>
            <w:sz w:val="24"/>
            <w:szCs w:val="24"/>
          </w:rPr>
          <w:delText>1.2</w:delText>
        </w:r>
      </w:del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4F22A6" w:rsidRPr="00C418A9">
        <w:rPr>
          <w:rFonts w:ascii="Times New Roman" w:hAnsi="Times New Roman" w:cs="Times New Roman"/>
          <w:b w:val="0"/>
          <w:sz w:val="24"/>
          <w:szCs w:val="24"/>
        </w:rPr>
        <w:t>Спецификация основных проектных требований</w:t>
      </w:r>
      <w:bookmarkEnd w:id="21"/>
    </w:p>
    <w:p w14:paraId="4E77C778" w14:textId="77777777" w:rsidR="0088492D" w:rsidRDefault="0088492D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«Журнал операций» представляет собой систему с интерфейсом для работы </w:t>
      </w:r>
      <w:proofErr w:type="gramStart"/>
      <w:r>
        <w:rPr>
          <w:rFonts w:ascii="Times New Roman" w:hAnsi="Times New Roman" w:cs="Times New Roman"/>
          <w:sz w:val="24"/>
          <w:szCs w:val="24"/>
        </w:rPr>
        <w:t>с сообщениями</w:t>
      </w:r>
      <w:proofErr w:type="gramEnd"/>
      <w:ins w:id="23" w:author="frostball@gmail.com" w:date="2014-05-25T17:33:00Z">
        <w:r w:rsidR="00956239" w:rsidRPr="00026A09">
          <w:rPr>
            <w:rFonts w:ascii="Times New Roman" w:hAnsi="Times New Roman" w:cs="Times New Roman"/>
            <w:sz w:val="24"/>
            <w:szCs w:val="24"/>
            <w:rPrChange w:id="24" w:author="I TIX" w:date="2014-05-25T18:15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полученными от внешних программ</w:t>
        </w:r>
      </w:ins>
      <w:r>
        <w:rPr>
          <w:rFonts w:ascii="Times New Roman" w:hAnsi="Times New Roman" w:cs="Times New Roman"/>
          <w:sz w:val="24"/>
          <w:szCs w:val="24"/>
        </w:rPr>
        <w:t>. Интерфейс пользователя позволяет пользователю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2C14F8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25" w:author="frostball@gmail.com" w:date="2014-05-25T17:35:00Z"/>
          <w:rFonts w:ascii="Times New Roman" w:hAnsi="Times New Roman" w:cs="Times New Roman"/>
          <w:sz w:val="24"/>
          <w:szCs w:val="24"/>
        </w:rPr>
      </w:pPr>
      <w:ins w:id="26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 xml:space="preserve">Получать список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подписанных  программ</w:t>
        </w:r>
      </w:ins>
      <w:proofErr w:type="gramEnd"/>
      <w:ins w:id="27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–</w:t>
        </w:r>
      </w:ins>
      <w:ins w:id="28" w:author="frostball@gmail.com" w:date="2014-05-25T17:34:00Z">
        <w:r>
          <w:rPr>
            <w:rFonts w:ascii="Times New Roman" w:hAnsi="Times New Roman" w:cs="Times New Roman"/>
            <w:sz w:val="24"/>
            <w:szCs w:val="24"/>
          </w:rPr>
          <w:t xml:space="preserve"> клиентов</w:t>
        </w:r>
      </w:ins>
    </w:p>
    <w:p w14:paraId="0A2D47C9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29" w:author="frostball@gmail.com" w:date="2014-05-25T17:35:00Z"/>
          <w:rFonts w:ascii="Times New Roman" w:hAnsi="Times New Roman" w:cs="Times New Roman"/>
          <w:sz w:val="24"/>
          <w:szCs w:val="24"/>
        </w:rPr>
      </w:pPr>
      <w:ins w:id="30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Получать список полученных сообщений</w:t>
        </w:r>
      </w:ins>
    </w:p>
    <w:p w14:paraId="0627ADC2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31" w:author="frostball@gmail.com" w:date="2014-05-25T17:35:00Z"/>
          <w:rFonts w:ascii="Times New Roman" w:hAnsi="Times New Roman" w:cs="Times New Roman"/>
          <w:sz w:val="24"/>
          <w:szCs w:val="24"/>
        </w:rPr>
      </w:pPr>
      <w:ins w:id="32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>Проводить фильтрацию сообщений по программе-клиенту</w:t>
        </w:r>
      </w:ins>
    </w:p>
    <w:p w14:paraId="3B41A6BF" w14:textId="77777777" w:rsidR="00956239" w:rsidRDefault="00956239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ins w:id="33" w:author="frostball@gmail.com" w:date="2014-05-25T17:34:00Z"/>
          <w:rFonts w:ascii="Times New Roman" w:hAnsi="Times New Roman" w:cs="Times New Roman"/>
          <w:sz w:val="24"/>
          <w:szCs w:val="24"/>
        </w:rPr>
      </w:pPr>
      <w:ins w:id="34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Производить поиск </w:t>
        </w:r>
      </w:ins>
      <w:ins w:id="35" w:author="frostball@gmail.com" w:date="2014-05-25T17:37:00Z">
        <w:r>
          <w:rPr>
            <w:rFonts w:ascii="Times New Roman" w:hAnsi="Times New Roman" w:cs="Times New Roman"/>
            <w:sz w:val="24"/>
            <w:szCs w:val="24"/>
          </w:rPr>
          <w:t>сообщений</w:t>
        </w:r>
      </w:ins>
      <w:ins w:id="36" w:author="frostball@gmail.com" w:date="2014-05-25T17:35:00Z">
        <w:r>
          <w:rPr>
            <w:rFonts w:ascii="Times New Roman" w:hAnsi="Times New Roman" w:cs="Times New Roman"/>
            <w:sz w:val="24"/>
            <w:szCs w:val="24"/>
          </w:rPr>
          <w:t xml:space="preserve"> по совпадению подстроки.</w:t>
        </w:r>
      </w:ins>
    </w:p>
    <w:p w14:paraId="60A6BADC" w14:textId="77777777" w:rsidR="0088492D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Вести поиск в БД сообщений в ручном режиме</w:t>
      </w:r>
    </w:p>
    <w:p w14:paraId="775B8314" w14:textId="77777777" w:rsidR="00956239" w:rsidDel="00956239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37" w:author="frostball@gmail.com" w:date="2014-05-25T17:37:00Z"/>
          <w:rFonts w:ascii="Times New Roman" w:hAnsi="Times New Roman" w:cs="Times New Roman"/>
          <w:sz w:val="24"/>
          <w:szCs w:val="24"/>
        </w:rPr>
      </w:pPr>
      <w:del w:id="38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Вести поиск сообщения по ключевым словам</w:delText>
        </w:r>
      </w:del>
    </w:p>
    <w:p w14:paraId="0CC08B75" w14:textId="77777777" w:rsidR="0088492D" w:rsidDel="00956239" w:rsidRDefault="0088492D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39" w:author="frostball@gmail.com" w:date="2014-05-25T17:33:00Z"/>
          <w:rFonts w:ascii="Times New Roman" w:hAnsi="Times New Roman" w:cs="Times New Roman"/>
          <w:sz w:val="24"/>
          <w:szCs w:val="24"/>
        </w:rPr>
      </w:pPr>
      <w:del w:id="40" w:author="frostball@gmail.com" w:date="2014-05-25T17:33:00Z">
        <w:r w:rsidDel="00956239">
          <w:rPr>
            <w:rFonts w:ascii="Times New Roman" w:hAnsi="Times New Roman" w:cs="Times New Roman"/>
            <w:sz w:val="24"/>
            <w:szCs w:val="24"/>
          </w:rPr>
          <w:delText>Вносить изменения и удалять сообщения</w:delText>
        </w:r>
      </w:del>
    </w:p>
    <w:p w14:paraId="51B2BE47" w14:textId="77777777" w:rsidR="0088492D" w:rsidDel="00956239" w:rsidRDefault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1" w:author="frostball@gmail.com" w:date="2014-05-25T17:33:00Z"/>
          <w:rFonts w:ascii="Times New Roman" w:hAnsi="Times New Roman" w:cs="Times New Roman"/>
          <w:color w:val="FF0000"/>
          <w:sz w:val="24"/>
          <w:szCs w:val="24"/>
        </w:rPr>
      </w:pPr>
      <w:r w:rsidRPr="00956239">
        <w:rPr>
          <w:rFonts w:ascii="Times New Roman" w:hAnsi="Times New Roman" w:cs="Times New Roman"/>
          <w:sz w:val="24"/>
          <w:szCs w:val="24"/>
        </w:rPr>
        <w:t>Экспортировать журнал в другие форматы</w:t>
      </w:r>
      <w:r w:rsidRPr="00956239">
        <w:rPr>
          <w:rFonts w:ascii="Times New Roman" w:hAnsi="Times New Roman" w:cs="Times New Roman"/>
          <w:color w:val="D6E3BC" w:themeColor="accent3" w:themeTint="66"/>
          <w:sz w:val="24"/>
          <w:szCs w:val="24"/>
        </w:rPr>
        <w:t xml:space="preserve"> </w:t>
      </w:r>
      <w:del w:id="42" w:author="frostball@gmail.com" w:date="2014-05-25T17:33:00Z">
        <w:r w:rsidRPr="0088492D" w:rsidDel="00956239">
          <w:rPr>
            <w:rFonts w:ascii="Times New Roman" w:hAnsi="Times New Roman" w:cs="Times New Roman"/>
            <w:color w:val="D6E3BC" w:themeColor="accent3" w:themeTint="66"/>
            <w:sz w:val="24"/>
            <w:szCs w:val="24"/>
          </w:rPr>
          <w:delText>(выполняется 3 учеником которого нет)</w:delText>
        </w:r>
      </w:del>
    </w:p>
    <w:p w14:paraId="513A7B2A" w14:textId="77777777" w:rsidR="00956239" w:rsidRDefault="00956239">
      <w:pPr>
        <w:pStyle w:val="a7"/>
        <w:numPr>
          <w:ilvl w:val="0"/>
          <w:numId w:val="1"/>
        </w:numPr>
        <w:spacing w:after="0" w:line="360" w:lineRule="auto"/>
        <w:jc w:val="both"/>
        <w:rPr>
          <w:ins w:id="43" w:author="frostball@gmail.com" w:date="2014-05-25T17:33:00Z"/>
          <w:rFonts w:ascii="Times New Roman" w:hAnsi="Times New Roman" w:cs="Times New Roman"/>
          <w:sz w:val="24"/>
          <w:szCs w:val="24"/>
        </w:rPr>
      </w:pPr>
    </w:p>
    <w:p w14:paraId="4B93DE23" w14:textId="77777777" w:rsidR="0088492D" w:rsidRPr="00956239" w:rsidDel="00956239" w:rsidRDefault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4" w:author="frostball@gmail.com" w:date="2014-05-25T17:34:00Z"/>
          <w:rFonts w:ascii="Times New Roman" w:hAnsi="Times New Roman" w:cs="Times New Roman"/>
          <w:sz w:val="24"/>
          <w:szCs w:val="24"/>
        </w:rPr>
      </w:pPr>
      <w:del w:id="45" w:author="frostball@gmail.com" w:date="2014-05-25T17:33:00Z">
        <w:r w:rsidRPr="00956239" w:rsidDel="00956239">
          <w:rPr>
            <w:rFonts w:ascii="Times New Roman" w:hAnsi="Times New Roman" w:cs="Times New Roman"/>
            <w:sz w:val="24"/>
            <w:szCs w:val="24"/>
          </w:rPr>
          <w:delText>к</w:delText>
        </w:r>
      </w:del>
      <w:del w:id="46" w:author="frostball@gmail.com" w:date="2014-05-25T17:34:00Z">
        <w:r w:rsidRPr="00956239" w:rsidDel="00956239">
          <w:rPr>
            <w:rFonts w:ascii="Times New Roman" w:hAnsi="Times New Roman" w:cs="Times New Roman"/>
            <w:sz w:val="24"/>
            <w:szCs w:val="24"/>
          </w:rPr>
          <w:delText>омментировать сообщения</w:delText>
        </w:r>
      </w:del>
    </w:p>
    <w:p w14:paraId="02BDC36E" w14:textId="77777777" w:rsidR="004F6F48" w:rsidDel="00956239" w:rsidRDefault="004F6F48" w:rsidP="0088492D">
      <w:pPr>
        <w:pStyle w:val="a7"/>
        <w:numPr>
          <w:ilvl w:val="0"/>
          <w:numId w:val="1"/>
        </w:numPr>
        <w:spacing w:after="0" w:line="360" w:lineRule="auto"/>
        <w:jc w:val="both"/>
        <w:rPr>
          <w:del w:id="47" w:author="frostball@gmail.com" w:date="2014-05-25T17:37:00Z"/>
          <w:rFonts w:ascii="Times New Roman" w:hAnsi="Times New Roman" w:cs="Times New Roman"/>
          <w:sz w:val="24"/>
          <w:szCs w:val="24"/>
        </w:rPr>
      </w:pPr>
      <w:del w:id="48" w:author="frostball@gmail.com" w:date="2014-05-25T17:37:00Z">
        <w:r w:rsidDel="00956239">
          <w:rPr>
            <w:rFonts w:ascii="Times New Roman" w:hAnsi="Times New Roman" w:cs="Times New Roman"/>
            <w:sz w:val="24"/>
            <w:szCs w:val="24"/>
          </w:rPr>
          <w:delText>ввод в БД новых сообщений вручную.</w:delText>
        </w:r>
      </w:del>
    </w:p>
    <w:p w14:paraId="44FEF6DA" w14:textId="77777777"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</w:p>
    <w:p w14:paraId="0450E344" w14:textId="77777777" w:rsidR="004F6F48" w:rsidRDefault="004F6F48" w:rsidP="004F6F48">
      <w:pPr>
        <w:spacing w:after="0" w:line="360" w:lineRule="auto"/>
        <w:ind w:left="7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должен отображать следующие поля</w:t>
      </w:r>
      <w:r w:rsidRPr="004F6F48">
        <w:rPr>
          <w:rFonts w:ascii="Times New Roman" w:hAnsi="Times New Roman" w:cs="Times New Roman"/>
          <w:sz w:val="24"/>
          <w:szCs w:val="24"/>
        </w:rPr>
        <w:t>:</w:t>
      </w:r>
    </w:p>
    <w:p w14:paraId="2E2B588F" w14:textId="77777777" w:rsidR="00E22A3B" w:rsidRDefault="00E22A3B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ins w:id="49" w:author="frostball@gmail.com" w:date="2014-05-25T17:39:00Z"/>
          <w:rFonts w:ascii="Times New Roman" w:hAnsi="Times New Roman" w:cs="Times New Roman"/>
          <w:sz w:val="24"/>
          <w:szCs w:val="24"/>
        </w:rPr>
      </w:pPr>
      <w:ins w:id="50" w:author="frostball@gmail.com" w:date="2014-05-25T17:38:00Z">
        <w:r>
          <w:rPr>
            <w:rFonts w:ascii="Times New Roman" w:hAnsi="Times New Roman" w:cs="Times New Roman"/>
            <w:sz w:val="24"/>
            <w:szCs w:val="24"/>
          </w:rPr>
          <w:t>Т</w:t>
        </w:r>
      </w:ins>
      <w:del w:id="51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т</w:delText>
        </w:r>
      </w:del>
      <w:r w:rsidR="004F6F48">
        <w:rPr>
          <w:rFonts w:ascii="Times New Roman" w:hAnsi="Times New Roman" w:cs="Times New Roman"/>
          <w:sz w:val="24"/>
          <w:szCs w:val="24"/>
        </w:rPr>
        <w:t xml:space="preserve">аблицу </w:t>
      </w:r>
      <w:del w:id="52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БД </w:delText>
        </w:r>
      </w:del>
      <w:r w:rsidR="004F6F48">
        <w:rPr>
          <w:rFonts w:ascii="Times New Roman" w:hAnsi="Times New Roman" w:cs="Times New Roman"/>
          <w:sz w:val="24"/>
          <w:szCs w:val="24"/>
        </w:rPr>
        <w:t>журнала сообщений</w:t>
      </w:r>
    </w:p>
    <w:p w14:paraId="4FF129E9" w14:textId="77777777" w:rsidR="004F6F48" w:rsidRDefault="003623B9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3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t>Таблица подписанных программ-</w:t>
        </w:r>
        <w:r w:rsidR="00E22A3B">
          <w:rPr>
            <w:rFonts w:ascii="Times New Roman" w:hAnsi="Times New Roman" w:cs="Times New Roman"/>
            <w:sz w:val="24"/>
            <w:szCs w:val="24"/>
          </w:rPr>
          <w:t>клиентов</w:t>
        </w:r>
      </w:ins>
      <w:del w:id="54" w:author="frostball@gmail.com" w:date="2014-05-25T17:38:00Z">
        <w:r w:rsidR="004F6F48" w:rsidDel="00E22A3B">
          <w:rPr>
            <w:rFonts w:ascii="Times New Roman" w:hAnsi="Times New Roman" w:cs="Times New Roman"/>
            <w:sz w:val="24"/>
            <w:szCs w:val="24"/>
          </w:rPr>
          <w:delText xml:space="preserve"> с возможностью ручного корректирования</w:delText>
        </w:r>
      </w:del>
    </w:p>
    <w:p w14:paraId="71E19FD1" w14:textId="77777777" w:rsidR="00A55E98" w:rsidRDefault="00A55E9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ins w:id="55" w:author="frostball@gmail.com" w:date="2014-05-25T17:39:00Z"/>
          <w:rFonts w:ascii="Times New Roman" w:hAnsi="Times New Roman" w:cs="Times New Roman"/>
          <w:sz w:val="24"/>
          <w:szCs w:val="24"/>
        </w:rPr>
      </w:pPr>
      <w:del w:id="56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>Поле для поиска по журналу сообщений, и кнопка для подтверждения поиска</w:delText>
        </w:r>
      </w:del>
      <w:ins w:id="57" w:author="frostball@gmail.com" w:date="2014-05-25T17:39:00Z">
        <w:r w:rsidR="00E22A3B">
          <w:rPr>
            <w:rFonts w:ascii="Times New Roman" w:hAnsi="Times New Roman" w:cs="Times New Roman"/>
            <w:sz w:val="24"/>
            <w:szCs w:val="24"/>
          </w:rPr>
          <w:t>Форма поиска</w:t>
        </w:r>
      </w:ins>
    </w:p>
    <w:p w14:paraId="77BCFC66" w14:textId="77777777" w:rsidR="00E22A3B" w:rsidRDefault="00E22A3B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ins w:id="58" w:author="frostball@gmail.com" w:date="2014-05-25T17:39:00Z">
        <w:r>
          <w:rPr>
            <w:rFonts w:ascii="Times New Roman" w:hAnsi="Times New Roman" w:cs="Times New Roman"/>
            <w:sz w:val="24"/>
            <w:szCs w:val="24"/>
          </w:rPr>
          <w:lastRenderedPageBreak/>
          <w:t>Форма экспорта</w:t>
        </w:r>
      </w:ins>
    </w:p>
    <w:p w14:paraId="282BCF6A" w14:textId="77777777" w:rsidR="004F6F48" w:rsidRPr="004F6F48" w:rsidDel="00E22A3B" w:rsidRDefault="004F6F48" w:rsidP="004F6F48">
      <w:pPr>
        <w:pStyle w:val="a7"/>
        <w:numPr>
          <w:ilvl w:val="0"/>
          <w:numId w:val="2"/>
        </w:numPr>
        <w:spacing w:after="0" w:line="360" w:lineRule="auto"/>
        <w:jc w:val="both"/>
        <w:rPr>
          <w:del w:id="59" w:author="frostball@gmail.com" w:date="2014-05-25T17:39:00Z"/>
          <w:rFonts w:ascii="Times New Roman" w:hAnsi="Times New Roman" w:cs="Times New Roman"/>
          <w:sz w:val="24"/>
          <w:szCs w:val="24"/>
        </w:rPr>
      </w:pPr>
      <w:del w:id="60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55E98" w:rsidDel="00E22A3B">
          <w:rPr>
            <w:rFonts w:ascii="Times New Roman" w:hAnsi="Times New Roman" w:cs="Times New Roman"/>
            <w:sz w:val="24"/>
            <w:szCs w:val="24"/>
          </w:rPr>
          <w:delText xml:space="preserve">Возможность для подключению к другому источнику (программе) посылающему сообщения. </w:delText>
        </w:r>
      </w:del>
    </w:p>
    <w:p w14:paraId="33C0E0D0" w14:textId="77777777" w:rsidR="0088492D" w:rsidRDefault="00A55E9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del w:id="61" w:author="frostball@gmail.com" w:date="2014-05-25T17:39:00Z"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097D5419" w14:textId="77777777" w:rsidR="00B56FF2" w:rsidRDefault="00B56FF2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0FEFF7" w14:textId="77777777" w:rsidR="004E59CD" w:rsidRPr="00C418A9" w:rsidRDefault="00C418A9" w:rsidP="00C418A9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62" w:name="_Toc388731981"/>
      <w:del w:id="63" w:author="frostball@gmail.com" w:date="2014-05-25T17:42:00Z">
        <w:r w:rsidDel="00E22A3B">
          <w:rPr>
            <w:rFonts w:ascii="Times New Roman" w:hAnsi="Times New Roman" w:cs="Times New Roman"/>
            <w:b w:val="0"/>
            <w:sz w:val="24"/>
            <w:szCs w:val="24"/>
          </w:rPr>
          <w:delText xml:space="preserve">1.3 </w:delText>
        </w:r>
      </w:del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>Описание бизнес процессов.</w:t>
      </w:r>
      <w:bookmarkEnd w:id="62"/>
      <w:r w:rsidR="004E59CD" w:rsidRPr="00C418A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242A50E7" w14:textId="77777777" w:rsidR="0000678C" w:rsidRDefault="0000678C" w:rsidP="00A723FD">
      <w:pPr>
        <w:spacing w:after="0" w:line="360" w:lineRule="auto"/>
        <w:ind w:firstLine="709"/>
        <w:jc w:val="both"/>
        <w:rPr>
          <w:ins w:id="64" w:author="I TIX" w:date="2014-05-25T22:39:00Z"/>
          <w:rFonts w:ascii="Times New Roman" w:hAnsi="Times New Roman" w:cs="Times New Roman"/>
          <w:sz w:val="24"/>
          <w:szCs w:val="24"/>
        </w:rPr>
      </w:pPr>
      <w:ins w:id="65" w:author="I TIX" w:date="2014-05-25T22:39:00Z">
        <w:r w:rsidRPr="0000678C">
          <w:rPr>
            <w:rFonts w:ascii="Times New Roman" w:hAnsi="Times New Roman" w:cs="Times New Roman"/>
            <w:sz w:val="24"/>
            <w:szCs w:val="24"/>
          </w:rPr>
          <w:t xml:space="preserve">Моделирование прецедентов (вариантов использования) традиционно разделяют </w:t>
        </w:r>
        <w:proofErr w:type="gramStart"/>
        <w:r w:rsidRPr="0000678C">
          <w:rPr>
            <w:rFonts w:ascii="Times New Roman" w:hAnsi="Times New Roman" w:cs="Times New Roman"/>
            <w:sz w:val="24"/>
            <w:szCs w:val="24"/>
          </w:rPr>
          <w:t>на  бизнес</w:t>
        </w:r>
        <w:proofErr w:type="gramEnd"/>
        <w:r w:rsidRPr="0000678C">
          <w:rPr>
            <w:rFonts w:ascii="Times New Roman" w:hAnsi="Times New Roman" w:cs="Times New Roman"/>
            <w:sz w:val="24"/>
            <w:szCs w:val="24"/>
          </w:rPr>
          <w:t xml:space="preserve">-моделирование (диаграммы бизнес-прецедентов) и системное моделирование (диаграммы прецедентов). В бизнес-моделировании делается акцент на саму организацию, тогда как в системном моделировании основное внимание нацелено на разрабатываемую систему.  </w:t>
        </w:r>
      </w:ins>
    </w:p>
    <w:p w14:paraId="0675A901" w14:textId="168EA1C5" w:rsidR="004E59CD" w:rsidRPr="00C10A2D" w:rsidDel="00E22A3B" w:rsidRDefault="006E0D45" w:rsidP="00A723FD">
      <w:pPr>
        <w:spacing w:after="0" w:line="360" w:lineRule="auto"/>
        <w:ind w:firstLine="709"/>
        <w:jc w:val="both"/>
        <w:rPr>
          <w:del w:id="66" w:author="frostball@gmail.com" w:date="2014-05-25T17:41:00Z"/>
          <w:rFonts w:ascii="Times New Roman" w:hAnsi="Times New Roman" w:cs="Times New Roman"/>
          <w:sz w:val="24"/>
          <w:szCs w:val="24"/>
        </w:rPr>
      </w:pPr>
      <w:ins w:id="67" w:author="I TIX" w:date="2014-05-25T23:26:00Z"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drawing>
            <wp:inline distT="0" distB="0" distL="0" distR="0" wp14:anchorId="396FC451" wp14:editId="454F842E">
              <wp:extent cx="5829300" cy="4791075"/>
              <wp:effectExtent l="0" t="0" r="0" b="9525"/>
              <wp:docPr id="16" name="Рисунок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29300" cy="479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68" w:author="frostball@gmail.com" w:date="2014-05-25T17:41:00Z"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На рисунке 1 показана бизнес модель журнала сообщений на примере превентивного (предварительного) обслуживания оборудования при помощи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SAP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HANA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и </w:delText>
        </w:r>
        <w:r w:rsidR="00C10A2D" w:rsidDel="00E22A3B">
          <w:rPr>
            <w:rFonts w:ascii="Times New Roman" w:hAnsi="Times New Roman" w:cs="Times New Roman"/>
            <w:sz w:val="24"/>
            <w:szCs w:val="24"/>
            <w:lang w:val="en-US"/>
          </w:rPr>
          <w:delText>Hadoop</w:delText>
        </w:r>
        <w:r w:rsidR="00C10A2D" w:rsidRPr="00C10A2D" w:rsidDel="00E22A3B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  <w:r w:rsidR="00C10A2D" w:rsidDel="00E22A3B">
          <w:rPr>
            <w:rFonts w:ascii="Times New Roman" w:hAnsi="Times New Roman" w:cs="Times New Roman"/>
            <w:sz w:val="24"/>
            <w:szCs w:val="24"/>
          </w:rPr>
          <w:delText xml:space="preserve">В данной модели журнал сообщений принимает сообщения от серверов и экспортирует анализатору, имея возможность просмотра в ручном режиме. </w:delText>
        </w:r>
      </w:del>
    </w:p>
    <w:p w14:paraId="6AE14FC5" w14:textId="77777777" w:rsidR="00752318" w:rsidRPr="00C10A2D" w:rsidDel="00E22A3B" w:rsidRDefault="00C10A2D" w:rsidP="00C10A2D">
      <w:pPr>
        <w:spacing w:after="0" w:line="360" w:lineRule="auto"/>
        <w:jc w:val="both"/>
        <w:rPr>
          <w:del w:id="69" w:author="frostball@gmail.com" w:date="2014-05-25T17:41:00Z"/>
          <w:rFonts w:ascii="Times New Roman" w:hAnsi="Times New Roman" w:cs="Times New Roman"/>
          <w:sz w:val="24"/>
          <w:szCs w:val="24"/>
        </w:rPr>
      </w:pPr>
      <w:del w:id="70" w:author="frostball@gmail.com" w:date="2014-05-25T17:41:00Z">
        <w:r w:rsidDel="00E22A3B"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71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72A6120E" wp14:editId="680FA0E3">
              <wp:extent cx="5934075" cy="3295650"/>
              <wp:effectExtent l="0" t="0" r="9525" b="0"/>
              <wp:docPr id="8" name="Рисунок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329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0BE328C" w14:textId="77777777" w:rsidR="00752318" w:rsidRPr="00D07B75" w:rsidDel="00E22A3B" w:rsidRDefault="00D6792E" w:rsidP="00D6792E">
      <w:pPr>
        <w:spacing w:after="0" w:line="360" w:lineRule="auto"/>
        <w:ind w:firstLine="709"/>
        <w:jc w:val="center"/>
        <w:rPr>
          <w:del w:id="72" w:author="frostball@gmail.com" w:date="2014-05-25T17:41:00Z"/>
          <w:rFonts w:ascii="Times New Roman" w:hAnsi="Times New Roman" w:cs="Times New Roman"/>
          <w:sz w:val="24"/>
          <w:szCs w:val="24"/>
        </w:rPr>
      </w:pPr>
      <w:del w:id="73" w:author="frostball@gmail.com" w:date="2014-05-25T17:41:00Z">
        <w:r w:rsidDel="00E22A3B">
          <w:rPr>
            <w:rFonts w:ascii="Times New Roman" w:hAnsi="Times New Roman" w:cs="Times New Roman"/>
            <w:sz w:val="24"/>
            <w:szCs w:val="24"/>
          </w:rPr>
          <w:delText>Рисунок 1. Бизнес модель журнала сообщений</w:delText>
        </w:r>
      </w:del>
    </w:p>
    <w:p w14:paraId="7BA619F8" w14:textId="77777777" w:rsidR="00752318" w:rsidRPr="00D07B75" w:rsidRDefault="00752318" w:rsidP="00A723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3F3BA0" w14:textId="46F05886" w:rsidR="00752318" w:rsidRPr="00D07B75" w:rsidRDefault="006E0D45" w:rsidP="006E0D4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  <w:pPrChange w:id="74" w:author="I TIX" w:date="2014-05-25T23:27:00Z">
          <w:pPr>
            <w:spacing w:after="0" w:line="360" w:lineRule="auto"/>
            <w:ind w:firstLine="709"/>
            <w:jc w:val="both"/>
          </w:pPr>
        </w:pPrChange>
      </w:pPr>
      <w:ins w:id="75" w:author="I TIX" w:date="2014-05-25T23:26:00Z">
        <w:r>
          <w:rPr>
            <w:rFonts w:ascii="Times New Roman" w:hAnsi="Times New Roman" w:cs="Times New Roman"/>
            <w:sz w:val="24"/>
            <w:szCs w:val="24"/>
          </w:rPr>
          <w:t>Рисунок 1. Диаграмма бизнес прецедентов.</w:t>
        </w:r>
      </w:ins>
    </w:p>
    <w:p w14:paraId="4ADF3EC5" w14:textId="77777777" w:rsidR="002C1FAE" w:rsidRPr="003D5000" w:rsidRDefault="00752318" w:rsidP="002C1FAE">
      <w:pPr>
        <w:pStyle w:val="2"/>
        <w:rPr>
          <w:rFonts w:ascii="Times New Roman" w:hAnsi="Times New Roman" w:cs="Times New Roman"/>
          <w:b w:val="0"/>
          <w:sz w:val="24"/>
          <w:szCs w:val="24"/>
        </w:rPr>
      </w:pPr>
      <w:bookmarkStart w:id="76" w:name="_Toc388731982"/>
      <w:del w:id="77" w:author="frostball@gmail.com" w:date="2014-05-25T17:42:00Z">
        <w:r w:rsidRPr="003D5000" w:rsidDel="00E22A3B">
          <w:rPr>
            <w:rFonts w:ascii="Times New Roman" w:hAnsi="Times New Roman" w:cs="Times New Roman"/>
            <w:b w:val="0"/>
            <w:sz w:val="24"/>
            <w:szCs w:val="24"/>
          </w:rPr>
          <w:lastRenderedPageBreak/>
          <w:delText>1.4</w:delText>
        </w:r>
        <w:r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8" w:author="frostball@gmail.com" w:date="2014-05-25T17:41:00Z">
        <w:r w:rsidRPr="00752318" w:rsidDel="00E22A3B">
          <w:rPr>
            <w:rFonts w:ascii="Times New Roman" w:hAnsi="Times New Roman" w:cs="Times New Roman"/>
            <w:b w:val="0"/>
            <w:sz w:val="24"/>
            <w:szCs w:val="24"/>
          </w:rPr>
          <w:delText>м</w:delText>
        </w:r>
      </w:del>
      <w:ins w:id="79" w:author="frostball@gmail.com" w:date="2014-05-25T17:41:00Z">
        <w:r w:rsidR="00E22A3B">
          <w:rPr>
            <w:rFonts w:ascii="Times New Roman" w:hAnsi="Times New Roman" w:cs="Times New Roman"/>
            <w:b w:val="0"/>
            <w:sz w:val="24"/>
            <w:szCs w:val="24"/>
          </w:rPr>
          <w:t>М</w:t>
        </w:r>
      </w:ins>
      <w:r w:rsidRPr="00752318">
        <w:rPr>
          <w:rFonts w:ascii="Times New Roman" w:hAnsi="Times New Roman" w:cs="Times New Roman"/>
          <w:b w:val="0"/>
          <w:sz w:val="24"/>
          <w:szCs w:val="24"/>
        </w:rPr>
        <w:t>одель предметной области</w:t>
      </w:r>
      <w:bookmarkEnd w:id="76"/>
    </w:p>
    <w:p w14:paraId="7177D6A4" w14:textId="77777777" w:rsidR="002C1FAE" w:rsidRPr="00F62007" w:rsidDel="00E22A3B" w:rsidRDefault="00177707" w:rsidP="002C1FAE">
      <w:pPr>
        <w:rPr>
          <w:del w:id="80" w:author="frostball@gmail.com" w:date="2014-05-25T17:42:00Z"/>
          <w:rFonts w:ascii="Times New Roman" w:hAnsi="Times New Roman" w:cs="Times New Roman"/>
          <w:sz w:val="24"/>
          <w:szCs w:val="24"/>
        </w:rPr>
      </w:pPr>
      <w:ins w:id="81" w:author="I TIX" w:date="2014-05-25T21:10:00Z">
        <w:r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drawing>
            <wp:inline distT="0" distB="0" distL="0" distR="0" wp14:anchorId="3A9C23C5" wp14:editId="13150759">
              <wp:extent cx="5934075" cy="4448175"/>
              <wp:effectExtent l="0" t="0" r="9525" b="9525"/>
              <wp:docPr id="11" name="Рисунок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4075" cy="444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82" w:author="frostball@gmail.com" w:date="2014-05-25T17:42:00Z">
        <w:r w:rsidR="003D5000" w:rsidDel="00E22A3B">
          <w:rPr>
            <w:rFonts w:ascii="Times New Roman" w:hAnsi="Times New Roman" w:cs="Times New Roman"/>
            <w:sz w:val="24"/>
            <w:szCs w:val="24"/>
          </w:rPr>
          <w:delText xml:space="preserve"> Модель предм</w:delText>
        </w:r>
        <w:r w:rsidR="00150908" w:rsidDel="00E22A3B">
          <w:rPr>
            <w:rFonts w:ascii="Times New Roman" w:hAnsi="Times New Roman" w:cs="Times New Roman"/>
            <w:sz w:val="24"/>
            <w:szCs w:val="24"/>
          </w:rPr>
          <w:delText>етной области описан на рисунке 1.</w:delText>
        </w:r>
        <w:r w:rsidR="00F62007" w:rsidDel="00E22A3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62007" w:rsidRPr="00F62007" w:rsidDel="00E22A3B">
          <w:rPr>
            <w:rFonts w:ascii="Times New Roman" w:hAnsi="Times New Roman" w:cs="Times New Roman"/>
            <w:color w:val="FF0000"/>
            <w:sz w:val="24"/>
            <w:szCs w:val="24"/>
          </w:rPr>
          <w:delText>//скорее всего будет упрощена</w:delText>
        </w:r>
      </w:del>
    </w:p>
    <w:p w14:paraId="1D7251EF" w14:textId="77777777" w:rsidR="003D5000" w:rsidRDefault="003D5000" w:rsidP="002C1FAE">
      <w:pPr>
        <w:rPr>
          <w:rFonts w:ascii="Times New Roman" w:hAnsi="Times New Roman" w:cs="Times New Roman"/>
          <w:sz w:val="24"/>
          <w:szCs w:val="24"/>
        </w:rPr>
      </w:pPr>
      <w:del w:id="83" w:author="frostball@gmail.com" w:date="2014-05-25T17:42:00Z">
        <w:r w:rsidRPr="003D5000" w:rsidDel="00E22A3B">
          <w:rPr>
            <w:rFonts w:ascii="Calibri" w:eastAsia="Calibri" w:hAnsi="Calibri" w:cs="Times New Roman"/>
            <w:noProof/>
            <w:lang w:eastAsia="ru-RU"/>
            <w:rPrChange w:id="84" w:author="Unknown">
              <w:rPr>
                <w:noProof/>
                <w:lang w:eastAsia="ru-RU"/>
              </w:rPr>
            </w:rPrChange>
          </w:rPr>
          <w:drawing>
            <wp:inline distT="0" distB="0" distL="0" distR="0" wp14:anchorId="28C79F73" wp14:editId="0D3CC883">
              <wp:extent cx="5940425" cy="4996855"/>
              <wp:effectExtent l="0" t="0" r="3175" b="0"/>
              <wp:docPr id="1" name="Рисунок 1" descr="D:\Repo\winhistory\doc\Новая папка\MainClassDiagram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D:\Repo\winhistory\doc\Новая папка\MainClassDiagramm.jpeg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0425" cy="499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45BDF725" w14:textId="77777777" w:rsidR="00150908" w:rsidRDefault="00177707" w:rsidP="00150908">
      <w:pPr>
        <w:jc w:val="center"/>
        <w:rPr>
          <w:rFonts w:ascii="Times New Roman" w:hAnsi="Times New Roman" w:cs="Times New Roman"/>
          <w:sz w:val="24"/>
          <w:szCs w:val="24"/>
        </w:rPr>
      </w:pPr>
      <w:ins w:id="85" w:author="I TIX" w:date="2014-05-25T21:10:00Z">
        <w:r>
          <w:rPr>
            <w:rFonts w:ascii="Times New Roman" w:hAnsi="Times New Roman" w:cs="Times New Roman"/>
            <w:sz w:val="24"/>
            <w:szCs w:val="24"/>
          </w:rPr>
          <w:t>Рисунок 2</w:t>
        </w:r>
      </w:ins>
      <w:del w:id="86" w:author="frostball@gmail.com" w:date="2014-05-25T17:42:00Z">
        <w:r w:rsidR="00150908" w:rsidDel="00E22A3B">
          <w:rPr>
            <w:rFonts w:ascii="Times New Roman" w:hAnsi="Times New Roman" w:cs="Times New Roman"/>
            <w:sz w:val="24"/>
            <w:szCs w:val="24"/>
          </w:rPr>
          <w:delText xml:space="preserve">Рисунок </w:delText>
        </w:r>
        <w:r w:rsidR="00243F83" w:rsidDel="00E22A3B">
          <w:rPr>
            <w:rFonts w:ascii="Times New Roman" w:hAnsi="Times New Roman" w:cs="Times New Roman"/>
            <w:sz w:val="24"/>
            <w:szCs w:val="24"/>
          </w:rPr>
          <w:delText>2</w:delText>
        </w:r>
        <w:r w:rsidR="00150908" w:rsidDel="00E22A3B">
          <w:rPr>
            <w:rFonts w:ascii="Times New Roman" w:hAnsi="Times New Roman" w:cs="Times New Roman"/>
            <w:sz w:val="24"/>
            <w:szCs w:val="24"/>
          </w:rPr>
          <w:delText>. Модель предметной области</w:delText>
        </w:r>
      </w:del>
      <w:r w:rsidR="00150908">
        <w:rPr>
          <w:rFonts w:ascii="Times New Roman" w:hAnsi="Times New Roman" w:cs="Times New Roman"/>
          <w:sz w:val="24"/>
          <w:szCs w:val="24"/>
        </w:rPr>
        <w:t>.</w:t>
      </w:r>
      <w:ins w:id="87" w:author="I TIX" w:date="2014-05-25T21:10:00Z">
        <w:r>
          <w:rPr>
            <w:rFonts w:ascii="Times New Roman" w:hAnsi="Times New Roman" w:cs="Times New Roman"/>
            <w:sz w:val="24"/>
            <w:szCs w:val="24"/>
          </w:rPr>
          <w:t xml:space="preserve"> Диаграмма классов</w:t>
        </w:r>
      </w:ins>
    </w:p>
    <w:p w14:paraId="23BF1E8F" w14:textId="77777777" w:rsidR="00150908" w:rsidRDefault="00E14EA8" w:rsidP="001509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del w:id="88" w:author="I TIX" w:date="2014-05-25T21:10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1 </w:delText>
        </w:r>
      </w:del>
      <w:ins w:id="89" w:author="I TIX" w:date="2014-05-25T21:10:00Z">
        <w:r w:rsidR="00177707">
          <w:rPr>
            <w:rFonts w:ascii="Times New Roman" w:hAnsi="Times New Roman" w:cs="Times New Roman"/>
            <w:sz w:val="24"/>
            <w:szCs w:val="24"/>
          </w:rPr>
          <w:t>2</w:t>
        </w:r>
        <w:r w:rsidR="0017770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описана модель предметной области. Она состоит из двух интерфейсов, трех сущностей и трех управляющих классов. </w:t>
      </w:r>
    </w:p>
    <w:p w14:paraId="76041ECD" w14:textId="77777777" w:rsidR="00336F51" w:rsidRPr="00336F51" w:rsidRDefault="00336F51" w:rsidP="001509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1E89EC" w14:textId="77777777" w:rsidR="00E14EA8" w:rsidRDefault="00336F51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del w:id="90" w:author="I TIX" w:date="2014-05-25T21:11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программиста </w:delText>
        </w:r>
      </w:del>
      <w:ins w:id="91" w:author="I TIX" w:date="2014-05-25T21:11:00Z">
        <w:r w:rsidR="00177707">
          <w:rPr>
            <w:rFonts w:ascii="Times New Roman" w:hAnsi="Times New Roman" w:cs="Times New Roman"/>
            <w:sz w:val="24"/>
            <w:szCs w:val="24"/>
          </w:rPr>
          <w:t>сторонней системы</w:t>
        </w:r>
        <w:r w:rsidR="0017770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(программист или внешняя система). Имеет поля ввода сообщения, список с уровнями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кнопку запуска программы. В случае «сторонней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системы»  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представляется неким «черным ящиком» отправляющим готовые сообщения, которые перехватывает система.</w:t>
      </w:r>
    </w:p>
    <w:p w14:paraId="099DE87F" w14:textId="77777777" w:rsidR="00336F51" w:rsidRDefault="008249D2" w:rsidP="00E14EA8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пользователя -  основной интерфейс пользователей программного продукта. Содержит</w:t>
      </w:r>
      <w:r w:rsidRPr="00177707">
        <w:rPr>
          <w:rFonts w:ascii="Times New Roman" w:hAnsi="Times New Roman" w:cs="Times New Roman"/>
          <w:sz w:val="24"/>
          <w:szCs w:val="24"/>
          <w:rPrChange w:id="92" w:author="I TIX" w:date="2014-05-25T21:11:00Z">
            <w:rPr>
              <w:rFonts w:ascii="Times New Roman" w:hAnsi="Times New Roman" w:cs="Times New Roman"/>
              <w:sz w:val="24"/>
              <w:szCs w:val="24"/>
              <w:lang w:val="en-US"/>
            </w:rPr>
          </w:rPrChange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окно поиска по БД и диалоговое окно </w:t>
      </w:r>
      <w:r w:rsidR="00FD34A8">
        <w:rPr>
          <w:rFonts w:ascii="Times New Roman" w:hAnsi="Times New Roman" w:cs="Times New Roman"/>
          <w:sz w:val="24"/>
          <w:szCs w:val="24"/>
        </w:rPr>
        <w:t>экспорта</w:t>
      </w:r>
      <w:del w:id="93" w:author="I TIX" w:date="2014-05-25T21:11:00Z">
        <w:r w:rsidR="00FD34A8" w:rsidDel="00177707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94" w:author="I TIX" w:date="2014-05-25T21:11:00Z">
        <w:r w:rsidR="00177707">
          <w:rPr>
            <w:rFonts w:ascii="Times New Roman" w:hAnsi="Times New Roman" w:cs="Times New Roman"/>
            <w:sz w:val="24"/>
            <w:szCs w:val="24"/>
          </w:rPr>
          <w:t xml:space="preserve">, а </w:t>
        </w:r>
        <w:proofErr w:type="gramStart"/>
        <w:r w:rsidR="00177707">
          <w:rPr>
            <w:rFonts w:ascii="Times New Roman" w:hAnsi="Times New Roman" w:cs="Times New Roman"/>
            <w:sz w:val="24"/>
            <w:szCs w:val="24"/>
          </w:rPr>
          <w:t>так же</w:t>
        </w:r>
        <w:proofErr w:type="gramEnd"/>
        <w:r w:rsidR="00177707">
          <w:rPr>
            <w:rFonts w:ascii="Times New Roman" w:hAnsi="Times New Roman" w:cs="Times New Roman"/>
            <w:sz w:val="24"/>
            <w:szCs w:val="24"/>
          </w:rPr>
          <w:t xml:space="preserve"> журнал в виде таблицы.</w:t>
        </w:r>
      </w:ins>
    </w:p>
    <w:p w14:paraId="09ED07BD" w14:textId="77777777" w:rsidR="00526932" w:rsidRDefault="00526932" w:rsidP="00FD34A8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654E8898" w14:textId="77777777" w:rsidR="00FD34A8" w:rsidRDefault="00FD34A8" w:rsidP="00FD34A8">
      <w:pPr>
        <w:pStyle w:val="a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Сущности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0DB0C22" w14:textId="77777777" w:rsidR="00FD34A8" w:rsidRDefault="008D4E0A" w:rsidP="00177707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Сущность </w:t>
      </w:r>
      <w:del w:id="95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программа </w:delText>
        </w:r>
      </w:del>
      <w:ins w:id="96" w:author="I TIX" w:date="2014-05-25T21:12:00Z">
        <w:r w:rsidR="00177707">
          <w:rPr>
            <w:rFonts w:ascii="Times New Roman" w:hAnsi="Times New Roman" w:cs="Times New Roman"/>
            <w:sz w:val="24"/>
            <w:szCs w:val="24"/>
          </w:rPr>
          <w:t>БД</w:t>
        </w:r>
        <w:r w:rsidR="0017770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содержит данные о программе, такие как</w:t>
      </w:r>
      <w:r w:rsidRPr="008D4E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Название, Издатель, </w:t>
      </w:r>
      <w:ins w:id="97" w:author="I TIX" w:date="2014-05-25T21:12:00Z">
        <w:r w:rsidR="00177707" w:rsidRPr="00177707">
          <w:rPr>
            <w:rFonts w:ascii="Times New Roman" w:hAnsi="Times New Roman" w:cs="Times New Roman"/>
            <w:sz w:val="24"/>
            <w:szCs w:val="24"/>
          </w:rPr>
          <w:t xml:space="preserve">Номер сообщения, Время получения сообщения, статус сообщения, текст сообщения, программный модуль выдавший сообщение. </w:t>
        </w:r>
      </w:ins>
      <w:del w:id="98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>Операционная система.</w:delText>
        </w:r>
      </w:del>
    </w:p>
    <w:p w14:paraId="3E6D30D2" w14:textId="77777777" w:rsidR="008D4E0A" w:rsidDel="00177707" w:rsidRDefault="008D4E0A" w:rsidP="00FD34A8">
      <w:pPr>
        <w:pStyle w:val="a7"/>
        <w:numPr>
          <w:ilvl w:val="0"/>
          <w:numId w:val="8"/>
        </w:numPr>
        <w:jc w:val="both"/>
        <w:rPr>
          <w:del w:id="99" w:author="I TIX" w:date="2014-05-25T21:13:00Z"/>
          <w:rFonts w:ascii="Times New Roman" w:hAnsi="Times New Roman" w:cs="Times New Roman"/>
          <w:sz w:val="24"/>
          <w:szCs w:val="24"/>
        </w:rPr>
      </w:pPr>
      <w:del w:id="100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Сущность сообщение хранит все данные о полученном сообщении, такие как</w:delText>
        </w:r>
        <w:r w:rsidRPr="008D4E0A" w:rsidDel="00177707">
          <w:rPr>
            <w:rFonts w:ascii="Times New Roman" w:hAnsi="Times New Roman" w:cs="Times New Roman"/>
            <w:sz w:val="24"/>
            <w:szCs w:val="24"/>
          </w:rPr>
          <w:delText>: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1" w:author="I TIX" w:date="2014-05-25T21:12:00Z">
        <w:r w:rsidDel="00177707">
          <w:rPr>
            <w:rFonts w:ascii="Times New Roman" w:hAnsi="Times New Roman" w:cs="Times New Roman"/>
            <w:sz w:val="24"/>
            <w:szCs w:val="24"/>
          </w:rPr>
          <w:delText xml:space="preserve">Номер сообщения, Время получения сообщения, статус сообщения, текст сообщения, программный модуль выдавший сообщение. </w:delText>
        </w:r>
      </w:del>
    </w:p>
    <w:p w14:paraId="7DF6B22A" w14:textId="77777777" w:rsidR="008D4E0A" w:rsidRDefault="008D4E0A" w:rsidP="008D4E0A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</w:p>
    <w:p w14:paraId="7C1DF934" w14:textId="77777777" w:rsidR="008D4E0A" w:rsidRDefault="008D4E0A" w:rsidP="008D4E0A">
      <w:pPr>
        <w:pStyle w:val="a7"/>
        <w:jc w:val="both"/>
        <w:rPr>
          <w:ins w:id="102" w:author="I TIX" w:date="2014-05-25T21:13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Управляющие классы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EE3B26" w14:textId="77777777" w:rsidR="00177707" w:rsidRPr="00177707" w:rsidRDefault="00177707" w:rsidP="008D4E0A">
      <w:pPr>
        <w:pStyle w:val="a7"/>
        <w:jc w:val="both"/>
        <w:rPr>
          <w:rFonts w:ascii="Times New Roman" w:hAnsi="Times New Roman" w:cs="Times New Roman"/>
          <w:sz w:val="24"/>
          <w:szCs w:val="24"/>
          <w:rPrChange w:id="103" w:author="I TIX" w:date="2014-05-25T21:1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104" w:author="I TIX" w:date="2014-05-25T21:14:00Z">
        <w:r>
          <w:rPr>
            <w:rFonts w:ascii="Times New Roman" w:hAnsi="Times New Roman" w:cs="Times New Roman"/>
            <w:sz w:val="24"/>
            <w:szCs w:val="24"/>
          </w:rPr>
          <w:lastRenderedPageBreak/>
          <w:t xml:space="preserve">Журнал сообщений- содержит функции по приему сообщений от внешних систем, по поиску по журналу сообщений, </w:t>
        </w:r>
      </w:ins>
      <w:ins w:id="105" w:author="I TIX" w:date="2014-05-25T21:15:00Z">
        <w:r>
          <w:rPr>
            <w:rFonts w:ascii="Times New Roman" w:hAnsi="Times New Roman" w:cs="Times New Roman"/>
            <w:sz w:val="24"/>
            <w:szCs w:val="24"/>
          </w:rPr>
          <w:t xml:space="preserve">функцию по обработки сообщений и экспорту в другие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формаы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625FF300" w14:textId="77777777" w:rsidR="008D4E0A" w:rsidDel="00177707" w:rsidRDefault="00F62007" w:rsidP="00177707">
      <w:pPr>
        <w:pStyle w:val="a7"/>
        <w:numPr>
          <w:ilvl w:val="0"/>
          <w:numId w:val="8"/>
        </w:numPr>
        <w:jc w:val="both"/>
        <w:rPr>
          <w:del w:id="106" w:author="I TIX" w:date="2014-05-25T21:13:00Z"/>
          <w:rFonts w:ascii="Times New Roman" w:hAnsi="Times New Roman" w:cs="Times New Roman"/>
          <w:sz w:val="24"/>
          <w:szCs w:val="24"/>
        </w:rPr>
        <w:pPrChange w:id="107" w:author="I TIX" w:date="2014-05-25T21:13:00Z">
          <w:pPr>
            <w:pStyle w:val="a7"/>
            <w:numPr>
              <w:numId w:val="8"/>
            </w:numPr>
            <w:ind w:hanging="360"/>
            <w:jc w:val="both"/>
          </w:pPr>
        </w:pPrChange>
      </w:pPr>
      <w:del w:id="108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Сохранение сообщений</w:delText>
        </w:r>
        <w:r w:rsidRPr="00F62007" w:rsidDel="00177707">
          <w:rPr>
            <w:rFonts w:ascii="Times New Roman" w:hAnsi="Times New Roman" w:cs="Times New Roman"/>
            <w:sz w:val="24"/>
            <w:szCs w:val="24"/>
          </w:rPr>
          <w:delText>: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Позволяет системе сохранять сообщения от внешних систем или программиста. Содержит</w:delText>
        </w:r>
        <w:r w:rsidR="00B2139B" w:rsidDel="00177707">
          <w:rPr>
            <w:rFonts w:ascii="Times New Roman" w:hAnsi="Times New Roman" w:cs="Times New Roman"/>
            <w:sz w:val="24"/>
            <w:szCs w:val="24"/>
          </w:rPr>
          <w:delText xml:space="preserve"> Уровень логгирования сообщения, Атрибуты сообщения, Параметры подключаемой библиотеки.</w:delText>
        </w:r>
      </w:del>
    </w:p>
    <w:p w14:paraId="15FA2ACF" w14:textId="77777777" w:rsidR="004C5607" w:rsidDel="00177707" w:rsidRDefault="004C5607" w:rsidP="00177707">
      <w:pPr>
        <w:pStyle w:val="a7"/>
        <w:numPr>
          <w:ilvl w:val="0"/>
          <w:numId w:val="8"/>
        </w:numPr>
        <w:jc w:val="both"/>
        <w:rPr>
          <w:del w:id="109" w:author="I TIX" w:date="2014-05-25T21:13:00Z"/>
          <w:rFonts w:ascii="Times New Roman" w:hAnsi="Times New Roman" w:cs="Times New Roman"/>
          <w:sz w:val="24"/>
          <w:szCs w:val="24"/>
        </w:rPr>
        <w:pPrChange w:id="110" w:author="I TIX" w:date="2014-05-25T21:13:00Z">
          <w:pPr>
            <w:pStyle w:val="a7"/>
            <w:numPr>
              <w:numId w:val="8"/>
            </w:numPr>
            <w:ind w:hanging="360"/>
            <w:jc w:val="both"/>
          </w:pPr>
        </w:pPrChange>
      </w:pPr>
      <w:del w:id="111" w:author="I TIX" w:date="2014-05-25T21:13:00Z">
        <w:r w:rsidDel="00177707">
          <w:rPr>
            <w:rFonts w:ascii="Times New Roman" w:hAnsi="Times New Roman" w:cs="Times New Roman"/>
            <w:sz w:val="24"/>
            <w:szCs w:val="24"/>
          </w:rPr>
          <w:delText>Управляющий  класс вывод системного журнала. Содержит Текст сообщения.</w:delText>
        </w:r>
      </w:del>
    </w:p>
    <w:p w14:paraId="3948F894" w14:textId="77777777" w:rsidR="004C5607" w:rsidRPr="008D4E0A" w:rsidDel="00177707" w:rsidRDefault="004C5607" w:rsidP="00177707">
      <w:pPr>
        <w:pStyle w:val="a7"/>
        <w:numPr>
          <w:ilvl w:val="0"/>
          <w:numId w:val="8"/>
        </w:numPr>
        <w:jc w:val="both"/>
        <w:rPr>
          <w:del w:id="112" w:author="I TIX" w:date="2014-05-25T21:13:00Z"/>
          <w:rFonts w:ascii="Times New Roman" w:hAnsi="Times New Roman" w:cs="Times New Roman"/>
          <w:sz w:val="24"/>
          <w:szCs w:val="24"/>
        </w:rPr>
        <w:pPrChange w:id="113" w:author="I TIX" w:date="2014-05-25T21:13:00Z">
          <w:pPr>
            <w:pStyle w:val="a7"/>
            <w:numPr>
              <w:numId w:val="8"/>
            </w:numPr>
            <w:ind w:hanging="360"/>
            <w:jc w:val="both"/>
          </w:pPr>
        </w:pPrChange>
      </w:pPr>
      <w:del w:id="114" w:author="I TIX" w:date="2014-05-25T21:13:00Z">
        <w:r w:rsidRPr="004C5607" w:rsidDel="00177707">
          <w:rPr>
            <w:rFonts w:ascii="Times New Roman" w:hAnsi="Times New Roman" w:cs="Times New Roman"/>
            <w:sz w:val="24"/>
            <w:szCs w:val="24"/>
          </w:rPr>
          <w:delText>Управляющий  класс</w:delText>
        </w:r>
        <w:r w:rsidDel="00177707">
          <w:rPr>
            <w:rFonts w:ascii="Times New Roman" w:hAnsi="Times New Roman" w:cs="Times New Roman"/>
            <w:sz w:val="24"/>
            <w:szCs w:val="24"/>
          </w:rPr>
          <w:delText xml:space="preserve"> Экспорт в другие форматы. Содержит выбранный формат экспорта, Выбранный журнал для экспорта.</w:delText>
        </w:r>
      </w:del>
    </w:p>
    <w:p w14:paraId="3F751424" w14:textId="77777777" w:rsidR="00150908" w:rsidRDefault="00150908" w:rsidP="00177707">
      <w:pPr>
        <w:jc w:val="both"/>
        <w:rPr>
          <w:ins w:id="115" w:author="frostball@gmail.com" w:date="2014-05-25T17:42:00Z"/>
        </w:rPr>
        <w:pPrChange w:id="116" w:author="I TIX" w:date="2014-05-25T21:13:00Z">
          <w:pPr/>
        </w:pPrChange>
      </w:pPr>
    </w:p>
    <w:p w14:paraId="099282C5" w14:textId="77777777" w:rsidR="003623B9" w:rsidRDefault="003623B9" w:rsidP="00150908">
      <w:pPr>
        <w:rPr>
          <w:ins w:id="117" w:author="frostball@gmail.com" w:date="2014-05-25T17:42:00Z"/>
        </w:rPr>
      </w:pPr>
    </w:p>
    <w:p w14:paraId="54AF834D" w14:textId="77777777" w:rsidR="003623B9" w:rsidRPr="00150908" w:rsidRDefault="003623B9" w:rsidP="00150908"/>
    <w:p w14:paraId="6C4D029A" w14:textId="77777777" w:rsidR="003D5000" w:rsidRDefault="00076B92" w:rsidP="00C85D7A">
      <w:pPr>
        <w:pStyle w:val="2"/>
        <w:jc w:val="both"/>
        <w:rPr>
          <w:rFonts w:ascii="Times New Roman" w:hAnsi="Times New Roman" w:cs="Times New Roman"/>
          <w:sz w:val="24"/>
          <w:szCs w:val="24"/>
        </w:rPr>
      </w:pPr>
      <w:bookmarkStart w:id="118" w:name="_Toc388731983"/>
      <w:del w:id="119" w:author="frostball@gmail.com" w:date="2014-05-25T17:43:00Z">
        <w:r w:rsidDel="003623B9">
          <w:rPr>
            <w:rFonts w:ascii="Times New Roman" w:hAnsi="Times New Roman" w:cs="Times New Roman"/>
            <w:sz w:val="24"/>
            <w:szCs w:val="24"/>
          </w:rPr>
          <w:delText xml:space="preserve">1.5 </w:delText>
        </w:r>
      </w:del>
      <w:r w:rsidRPr="00076B92">
        <w:rPr>
          <w:rFonts w:ascii="Times New Roman" w:hAnsi="Times New Roman" w:cs="Times New Roman"/>
          <w:sz w:val="24"/>
          <w:szCs w:val="24"/>
        </w:rPr>
        <w:t>Выявленные актеры.</w:t>
      </w:r>
      <w:bookmarkEnd w:id="118"/>
    </w:p>
    <w:p w14:paraId="6169C1C8" w14:textId="77777777" w:rsidR="00076B92" w:rsidRDefault="006E1821" w:rsidP="00C85D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нашей системе будет </w:t>
      </w:r>
      <w:r w:rsidR="00F42B39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актера.</w:t>
      </w:r>
    </w:p>
    <w:p w14:paraId="313C0EF7" w14:textId="77777777" w:rsidR="006E1821" w:rsidDel="003623B9" w:rsidRDefault="006E1821">
      <w:pPr>
        <w:pStyle w:val="a7"/>
        <w:numPr>
          <w:ilvl w:val="0"/>
          <w:numId w:val="4"/>
        </w:numPr>
        <w:spacing w:after="0" w:line="360" w:lineRule="auto"/>
        <w:jc w:val="both"/>
        <w:rPr>
          <w:del w:id="120" w:author="frostball@gmail.com" w:date="2014-05-25T17:43:00Z"/>
          <w:rFonts w:ascii="Times New Roman" w:hAnsi="Times New Roman" w:cs="Times New Roman"/>
          <w:sz w:val="24"/>
          <w:szCs w:val="24"/>
        </w:rPr>
      </w:pPr>
      <w:proofErr w:type="gramStart"/>
      <w:r w:rsidRPr="003623B9">
        <w:rPr>
          <w:rFonts w:ascii="Times New Roman" w:hAnsi="Times New Roman" w:cs="Times New Roman"/>
          <w:sz w:val="24"/>
          <w:szCs w:val="24"/>
        </w:rPr>
        <w:t>Пользовател</w:t>
      </w:r>
      <w:ins w:id="121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ь( потребитель</w:t>
        </w:r>
      </w:ins>
      <w:proofErr w:type="gramEnd"/>
      <w:ins w:id="122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3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)</w:t>
        </w:r>
      </w:ins>
      <w:ins w:id="124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,  который использует программу – клиент для получения отправленных сообщений и другой манипуляции с ними.</w:t>
        </w:r>
      </w:ins>
      <w:del w:id="125" w:author="frostball@gmail.com" w:date="2014-05-25T17:43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>ь. Он будет работать с интерфейсом системы</w:delText>
        </w:r>
        <w:r w:rsidDel="003623B9">
          <w:rPr>
            <w:rFonts w:ascii="Times New Roman" w:hAnsi="Times New Roman" w:cs="Times New Roman"/>
            <w:sz w:val="24"/>
            <w:szCs w:val="24"/>
          </w:rPr>
          <w:delText xml:space="preserve">, читать изменять или корректировать сообщения. </w:delText>
        </w:r>
      </w:del>
    </w:p>
    <w:p w14:paraId="6816F67D" w14:textId="77777777" w:rsidR="003623B9" w:rsidRDefault="003623B9">
      <w:pPr>
        <w:pStyle w:val="a7"/>
        <w:numPr>
          <w:ilvl w:val="0"/>
          <w:numId w:val="4"/>
        </w:numPr>
        <w:spacing w:after="0" w:line="360" w:lineRule="auto"/>
        <w:jc w:val="both"/>
        <w:rPr>
          <w:ins w:id="126" w:author="frostball@gmail.com" w:date="2014-05-25T17:43:00Z"/>
          <w:rFonts w:ascii="Times New Roman" w:hAnsi="Times New Roman" w:cs="Times New Roman"/>
          <w:sz w:val="24"/>
          <w:szCs w:val="24"/>
        </w:rPr>
      </w:pPr>
    </w:p>
    <w:p w14:paraId="53FB14AB" w14:textId="77777777" w:rsidR="006E1821" w:rsidRPr="003623B9" w:rsidRDefault="006E182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3B9">
        <w:rPr>
          <w:rFonts w:ascii="Times New Roman" w:hAnsi="Times New Roman" w:cs="Times New Roman"/>
          <w:sz w:val="24"/>
          <w:szCs w:val="24"/>
        </w:rPr>
        <w:t xml:space="preserve">Сторонняя </w:t>
      </w:r>
      <w:proofErr w:type="gramStart"/>
      <w:r w:rsidRPr="003623B9">
        <w:rPr>
          <w:rFonts w:ascii="Times New Roman" w:hAnsi="Times New Roman" w:cs="Times New Roman"/>
          <w:sz w:val="24"/>
          <w:szCs w:val="24"/>
        </w:rPr>
        <w:t>система</w:t>
      </w:r>
      <w:ins w:id="127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>(</w:t>
        </w:r>
        <w:proofErr w:type="gramEnd"/>
        <w:r w:rsidR="003623B9">
          <w:rPr>
            <w:rFonts w:ascii="Times New Roman" w:hAnsi="Times New Roman" w:cs="Times New Roman"/>
            <w:sz w:val="24"/>
            <w:szCs w:val="24"/>
          </w:rPr>
          <w:t xml:space="preserve">программа </w:t>
        </w:r>
      </w:ins>
      <w:ins w:id="128" w:author="frostball@gmail.com" w:date="2014-05-25T17:44:00Z">
        <w:r w:rsidR="003623B9">
          <w:rPr>
            <w:rFonts w:ascii="Times New Roman" w:hAnsi="Times New Roman" w:cs="Times New Roman"/>
            <w:sz w:val="24"/>
            <w:szCs w:val="24"/>
          </w:rPr>
          <w:t>–</w:t>
        </w:r>
      </w:ins>
      <w:ins w:id="129" w:author="frostball@gmail.com" w:date="2014-05-25T17:43:00Z">
        <w:r w:rsidR="003623B9">
          <w:rPr>
            <w:rFonts w:ascii="Times New Roman" w:hAnsi="Times New Roman" w:cs="Times New Roman"/>
            <w:sz w:val="24"/>
            <w:szCs w:val="24"/>
          </w:rPr>
          <w:t xml:space="preserve"> клиент)</w:t>
        </w:r>
      </w:ins>
      <w:r w:rsidRPr="003623B9">
        <w:rPr>
          <w:rFonts w:ascii="Times New Roman" w:hAnsi="Times New Roman" w:cs="Times New Roman"/>
          <w:sz w:val="24"/>
          <w:szCs w:val="24"/>
        </w:rPr>
        <w:t>, программа</w:t>
      </w:r>
      <w:ins w:id="130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3623B9">
        <w:rPr>
          <w:rFonts w:ascii="Times New Roman" w:hAnsi="Times New Roman" w:cs="Times New Roman"/>
          <w:sz w:val="24"/>
          <w:szCs w:val="24"/>
        </w:rPr>
        <w:t xml:space="preserve"> </w:t>
      </w:r>
      <w:del w:id="131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 xml:space="preserve">(или программист вручную) </w:delText>
        </w:r>
      </w:del>
      <w:r w:rsidRPr="003623B9">
        <w:rPr>
          <w:rFonts w:ascii="Times New Roman" w:hAnsi="Times New Roman" w:cs="Times New Roman"/>
          <w:sz w:val="24"/>
          <w:szCs w:val="24"/>
        </w:rPr>
        <w:t>которая</w:t>
      </w:r>
      <w:ins w:id="132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 xml:space="preserve"> отправляет в </w:t>
        </w:r>
      </w:ins>
      <w:ins w:id="133" w:author="frostball@gmail.com" w:date="2014-05-25T17:45:00Z">
        <w:r w:rsidR="003623B9">
          <w:rPr>
            <w:rFonts w:ascii="Times New Roman" w:hAnsi="Times New Roman" w:cs="Times New Roman"/>
            <w:sz w:val="24"/>
            <w:szCs w:val="24"/>
          </w:rPr>
          <w:t>журнал операций для фиксации различные сообщения</w:t>
        </w:r>
      </w:ins>
      <w:del w:id="134" w:author="frostball@gmail.com" w:date="2014-05-25T17:45:00Z">
        <w:r w:rsidRPr="003623B9" w:rsidDel="003623B9">
          <w:rPr>
            <w:rFonts w:ascii="Times New Roman" w:hAnsi="Times New Roman" w:cs="Times New Roman"/>
            <w:sz w:val="24"/>
            <w:szCs w:val="24"/>
          </w:rPr>
          <w:delText xml:space="preserve"> будет передавать сообщения нашей системе</w:delText>
        </w:r>
      </w:del>
      <w:r w:rsidRPr="003623B9">
        <w:rPr>
          <w:rFonts w:ascii="Times New Roman" w:hAnsi="Times New Roman" w:cs="Times New Roman"/>
          <w:sz w:val="24"/>
          <w:szCs w:val="24"/>
        </w:rPr>
        <w:t>.</w:t>
      </w:r>
    </w:p>
    <w:p w14:paraId="6254B63E" w14:textId="77777777" w:rsidR="00EC1449" w:rsidRDefault="00EC1449" w:rsidP="00C85D7A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del w:id="135" w:author="frostball@gmail.com" w:date="2014-05-25T17:46:00Z">
        <w:r w:rsidDel="003623B9">
          <w:rPr>
            <w:rFonts w:ascii="Times New Roman" w:hAnsi="Times New Roman" w:cs="Times New Roman"/>
            <w:sz w:val="24"/>
            <w:szCs w:val="24"/>
          </w:rPr>
          <w:delText>истема которая позволяет производить изменения в бд и ловит сообщения</w:delText>
        </w:r>
      </w:del>
      <w:proofErr w:type="gramStart"/>
      <w:ins w:id="136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истема(</w:t>
        </w:r>
      </w:ins>
      <w:ins w:id="137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8" w:author="frostball@gmail.com" w:date="2014-05-25T17:46:00Z">
        <w:r w:rsidR="003623B9">
          <w:rPr>
            <w:rFonts w:ascii="Times New Roman" w:hAnsi="Times New Roman" w:cs="Times New Roman"/>
            <w:sz w:val="24"/>
            <w:szCs w:val="24"/>
          </w:rPr>
          <w:t>библиотека</w:t>
        </w:r>
        <w:proofErr w:type="gramEnd"/>
        <w:r w:rsidR="003623B9">
          <w:rPr>
            <w:rFonts w:ascii="Times New Roman" w:hAnsi="Times New Roman" w:cs="Times New Roman"/>
            <w:sz w:val="24"/>
            <w:szCs w:val="24"/>
          </w:rPr>
          <w:t xml:space="preserve"> )</w:t>
        </w:r>
      </w:ins>
      <w:ins w:id="139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,которая занимается приёмом  от различных программ-клиентов,</w:t>
        </w:r>
      </w:ins>
      <w:ins w:id="140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1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>фиксацией и др</w:t>
        </w:r>
      </w:ins>
      <w:ins w:id="142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>угими</w:t>
        </w:r>
      </w:ins>
      <w:ins w:id="143" w:author="frostball@gmail.com" w:date="2014-05-25T17:47:00Z">
        <w:r w:rsidR="003623B9">
          <w:rPr>
            <w:rFonts w:ascii="Times New Roman" w:hAnsi="Times New Roman" w:cs="Times New Roman"/>
            <w:sz w:val="24"/>
            <w:szCs w:val="24"/>
          </w:rPr>
          <w:t xml:space="preserve"> различными </w:t>
        </w:r>
      </w:ins>
      <w:ins w:id="144" w:author="frostball@gmail.com" w:date="2014-05-25T17:48:00Z">
        <w:r w:rsidR="003623B9">
          <w:rPr>
            <w:rFonts w:ascii="Times New Roman" w:hAnsi="Times New Roman" w:cs="Times New Roman"/>
            <w:sz w:val="24"/>
            <w:szCs w:val="24"/>
          </w:rPr>
          <w:t xml:space="preserve">манипуляциями с сообщениями. А также </w:t>
        </w:r>
      </w:ins>
      <w:ins w:id="145" w:author="frostball@gmail.com" w:date="2014-05-25T17:49:00Z">
        <w:r w:rsidR="003623B9">
          <w:rPr>
            <w:rFonts w:ascii="Times New Roman" w:hAnsi="Times New Roman" w:cs="Times New Roman"/>
            <w:sz w:val="24"/>
            <w:szCs w:val="24"/>
          </w:rPr>
          <w:t>передачей пользователю информации о сообщениях.</w:t>
        </w:r>
      </w:ins>
    </w:p>
    <w:p w14:paraId="66E0455C" w14:textId="77777777" w:rsidR="00F42B39" w:rsidRPr="00F42B39" w:rsidRDefault="00F42B39" w:rsidP="00C10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4F2DF" wp14:editId="3D465870">
            <wp:extent cx="59340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1B649" w14:textId="2C153A6D" w:rsidR="006E1821" w:rsidRDefault="002A7B08" w:rsidP="002A7B08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del w:id="146" w:author="I TIX" w:date="2014-05-25T23:27:00Z">
        <w:r w:rsidR="00243F83" w:rsidDel="006E0D45">
          <w:rPr>
            <w:rFonts w:ascii="Times New Roman" w:hAnsi="Times New Roman" w:cs="Times New Roman"/>
            <w:sz w:val="24"/>
            <w:szCs w:val="24"/>
          </w:rPr>
          <w:delText>2</w:delText>
        </w:r>
      </w:del>
      <w:ins w:id="147" w:author="I TIX" w:date="2014-05-25T23:27:00Z">
        <w:r w:rsidR="006E0D45">
          <w:rPr>
            <w:rFonts w:ascii="Times New Roman" w:hAnsi="Times New Roman" w:cs="Times New Roman"/>
            <w:sz w:val="24"/>
            <w:szCs w:val="24"/>
          </w:rPr>
          <w:t>3</w:t>
        </w:r>
      </w:ins>
      <w:bookmarkStart w:id="148" w:name="_GoBack"/>
      <w:bookmarkEnd w:id="148"/>
      <w:r w:rsidR="00A87A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выявленные актеры журнала сообщений</w:t>
      </w:r>
    </w:p>
    <w:p w14:paraId="3C4ADC85" w14:textId="77777777" w:rsidR="006E1821" w:rsidRPr="003623B9" w:rsidRDefault="006E1821" w:rsidP="00B558C3">
      <w:pPr>
        <w:pStyle w:val="2"/>
        <w:rPr>
          <w:rFonts w:ascii="Times New Roman" w:hAnsi="Times New Roman" w:cs="Times New Roman"/>
          <w:b w:val="0"/>
          <w:sz w:val="24"/>
          <w:szCs w:val="24"/>
          <w:rPrChange w:id="149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50" w:name="_Toc388731984"/>
      <w:del w:id="151" w:author="frostball@gmail.com" w:date="2014-05-25T17:50:00Z"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2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1.6 </w:delText>
        </w:r>
        <w:r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53" w:author="frostball@gmail.com" w:date="2014-05-25T17:5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Pr="003623B9">
        <w:rPr>
          <w:rFonts w:ascii="Times New Roman" w:hAnsi="Times New Roman" w:cs="Times New Roman"/>
          <w:b w:val="0"/>
          <w:sz w:val="24"/>
          <w:szCs w:val="24"/>
          <w:rPrChange w:id="154" w:author="frostball@gmail.com" w:date="2014-05-25T17:50:00Z">
            <w:rPr>
              <w:rFonts w:ascii="Times New Roman" w:hAnsi="Times New Roman" w:cs="Times New Roman"/>
              <w:sz w:val="24"/>
              <w:szCs w:val="24"/>
            </w:rPr>
          </w:rPrChange>
        </w:rPr>
        <w:t>Выявленные прецеденты</w:t>
      </w:r>
      <w:bookmarkEnd w:id="150"/>
    </w:p>
    <w:p w14:paraId="1EFAB788" w14:textId="77777777" w:rsid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</w:p>
    <w:p w14:paraId="135F8E63" w14:textId="77777777" w:rsidR="002A7B08" w:rsidRPr="002A7B08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</w:p>
    <w:p w14:paraId="53E6255C" w14:textId="77777777" w:rsidR="00A87AAB" w:rsidRDefault="002A7B08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Запись сообщения в БД</w:t>
      </w:r>
    </w:p>
    <w:p w14:paraId="3F341982" w14:textId="77777777" w:rsidR="002A7B08" w:rsidRPr="00A87AAB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AAB">
        <w:rPr>
          <w:rFonts w:ascii="Times New Roman" w:hAnsi="Times New Roman" w:cs="Times New Roman"/>
          <w:sz w:val="24"/>
          <w:szCs w:val="24"/>
        </w:rPr>
        <w:t>Вывод сообщений</w:t>
      </w:r>
    </w:p>
    <w:p w14:paraId="4CC356F5" w14:textId="77777777" w:rsidR="001D6671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</w:p>
    <w:p w14:paraId="7CEBE0D3" w14:textId="77777777" w:rsidR="001D6671" w:rsidRPr="002A7B08" w:rsidRDefault="001D6671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</w:p>
    <w:p w14:paraId="001CE71B" w14:textId="77777777" w:rsidR="00B558C3" w:rsidRPr="003623B9" w:rsidRDefault="003623B9" w:rsidP="00B558C3">
      <w:pPr>
        <w:pStyle w:val="2"/>
        <w:rPr>
          <w:rFonts w:ascii="Times New Roman" w:hAnsi="Times New Roman" w:cs="Times New Roman"/>
          <w:b w:val="0"/>
          <w:sz w:val="24"/>
          <w:szCs w:val="24"/>
          <w:rPrChange w:id="155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56" w:name="_Toc388731985"/>
      <w:ins w:id="157" w:author="frostball@gmail.com" w:date="2014-05-25T17:51:00Z">
        <w:r w:rsidRPr="003623B9">
          <w:rPr>
            <w:rFonts w:ascii="Times New Roman" w:hAnsi="Times New Roman" w:cs="Times New Roman"/>
            <w:b w:val="0"/>
            <w:sz w:val="24"/>
            <w:szCs w:val="24"/>
            <w:rPrChange w:id="158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lastRenderedPageBreak/>
          <w:t>Д</w:t>
        </w:r>
      </w:ins>
      <w:del w:id="159" w:author="frostball@gmail.com" w:date="2014-05-25T17:51:00Z">
        <w:r w:rsidR="00B558C3" w:rsidRPr="003623B9" w:rsidDel="003623B9">
          <w:rPr>
            <w:rFonts w:ascii="Times New Roman" w:hAnsi="Times New Roman" w:cs="Times New Roman"/>
            <w:b w:val="0"/>
            <w:sz w:val="24"/>
            <w:szCs w:val="24"/>
            <w:rPrChange w:id="160" w:author="frostball@gmail.com" w:date="2014-05-25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1.7 д</w:delText>
        </w:r>
      </w:del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61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>иаграмма прецедентов</w:t>
      </w:r>
      <w:bookmarkEnd w:id="156"/>
      <w:r w:rsidR="00B558C3" w:rsidRPr="003623B9">
        <w:rPr>
          <w:rFonts w:ascii="Times New Roman" w:hAnsi="Times New Roman" w:cs="Times New Roman"/>
          <w:b w:val="0"/>
          <w:sz w:val="24"/>
          <w:szCs w:val="24"/>
          <w:rPrChange w:id="162" w:author="frostball@gmail.com" w:date="2014-05-25T17:5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</w:t>
      </w:r>
    </w:p>
    <w:p w14:paraId="6FDAB260" w14:textId="77777777" w:rsidR="00B558C3" w:rsidRDefault="00B558C3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3F9F63A" w14:textId="77777777" w:rsidR="008839A8" w:rsidRDefault="00A87AAB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</w:t>
      </w:r>
      <w:ins w:id="163" w:author="frostball@gmail.com" w:date="2014-05-25T17:51:00Z">
        <w:r w:rsidR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t>а</w:t>
        </w:r>
      </w:ins>
      <w:del w:id="164" w:author="frostball@gmail.com" w:date="2014-05-25T17:51:00Z">
        <w:r w:rsidDel="003623B9">
          <w:rPr>
            <w:rFonts w:ascii="Times New Roman" w:hAnsi="Times New Roman" w:cs="Times New Roman"/>
            <w:noProof/>
            <w:sz w:val="24"/>
            <w:szCs w:val="24"/>
            <w:lang w:eastAsia="ru-RU"/>
          </w:rPr>
          <w:delText>о</w:delText>
        </w:r>
      </w:del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грамма</w:t>
      </w:r>
      <w:r w:rsidR="00023D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основных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прециндентов </w:t>
      </w:r>
      <w:r w:rsidRPr="00A87AAB">
        <w:rPr>
          <w:rFonts w:ascii="Times New Roman" w:hAnsi="Times New Roman" w:cs="Times New Roman"/>
          <w:noProof/>
          <w:sz w:val="24"/>
          <w:szCs w:val="24"/>
          <w:lang w:eastAsia="ru-RU"/>
        </w:rPr>
        <w:t>Use Case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показана на рисунке </w:t>
      </w:r>
      <w:r w:rsidR="00243F83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1767DFC5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7005419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2A6FA28" w14:textId="77777777" w:rsidR="002A7B08" w:rsidRDefault="002A7B08" w:rsidP="006E1821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BB8B3E" wp14:editId="0BD9991A">
            <wp:extent cx="5638800" cy="3609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976A" w14:textId="77777777" w:rsidR="008839A8" w:rsidRDefault="002A7B08" w:rsidP="002A7B08">
      <w:pPr>
        <w:jc w:val="center"/>
        <w:rPr>
          <w:rFonts w:ascii="Times New Roman" w:hAnsi="Times New Roman" w:cs="Times New Roman"/>
          <w:sz w:val="24"/>
          <w:szCs w:val="24"/>
        </w:rPr>
      </w:pPr>
      <w:r w:rsidRPr="002A7B08">
        <w:rPr>
          <w:rFonts w:ascii="Times New Roman" w:hAnsi="Times New Roman" w:cs="Times New Roman"/>
          <w:sz w:val="24"/>
          <w:szCs w:val="24"/>
        </w:rPr>
        <w:t>Рисунок</w:t>
      </w:r>
      <w:r w:rsidR="00A87AAB">
        <w:rPr>
          <w:rFonts w:ascii="Times New Roman" w:hAnsi="Times New Roman" w:cs="Times New Roman"/>
          <w:sz w:val="24"/>
          <w:szCs w:val="24"/>
        </w:rPr>
        <w:t xml:space="preserve"> </w:t>
      </w:r>
      <w:r w:rsidR="00243F83">
        <w:rPr>
          <w:rFonts w:ascii="Times New Roman" w:hAnsi="Times New Roman" w:cs="Times New Roman"/>
          <w:sz w:val="24"/>
          <w:szCs w:val="24"/>
        </w:rPr>
        <w:t>4</w:t>
      </w:r>
      <w:r w:rsidR="00A87A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диаграмма прецедентов для системы «журнал сообщений»</w:t>
      </w:r>
    </w:p>
    <w:p w14:paraId="4BD890E7" w14:textId="77777777" w:rsidR="00B558C3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165" w:name="_Toc388731986"/>
      <w:ins w:id="166" w:author="frostball@gmail.com" w:date="2014-05-25T17:51:00Z">
        <w:r w:rsidR="003623B9">
          <w:rPr>
            <w:rFonts w:ascii="Times New Roman" w:hAnsi="Times New Roman" w:cs="Times New Roman"/>
            <w:sz w:val="24"/>
            <w:szCs w:val="24"/>
          </w:rPr>
          <w:t>О</w:t>
        </w:r>
      </w:ins>
      <w:del w:id="167" w:author="frostball@gmail.com" w:date="2014-05-25T17:51:00Z">
        <w:r w:rsidDel="003623B9">
          <w:rPr>
            <w:rFonts w:ascii="Times New Roman" w:hAnsi="Times New Roman" w:cs="Times New Roman"/>
            <w:sz w:val="24"/>
            <w:szCs w:val="24"/>
          </w:rPr>
          <w:delText>1.8 о</w:delText>
        </w:r>
      </w:del>
      <w:r>
        <w:rPr>
          <w:rFonts w:ascii="Times New Roman" w:hAnsi="Times New Roman" w:cs="Times New Roman"/>
          <w:sz w:val="24"/>
          <w:szCs w:val="24"/>
        </w:rPr>
        <w:t xml:space="preserve">писание </w:t>
      </w:r>
      <w:r w:rsidR="000B56A4">
        <w:rPr>
          <w:rFonts w:ascii="Times New Roman" w:hAnsi="Times New Roman" w:cs="Times New Roman"/>
          <w:sz w:val="24"/>
          <w:szCs w:val="24"/>
        </w:rPr>
        <w:t>прецедентов</w:t>
      </w:r>
      <w:bookmarkEnd w:id="165"/>
    </w:p>
    <w:p w14:paraId="4E3BCE20" w14:textId="77777777" w:rsidR="00A87AAB" w:rsidRDefault="00A87AAB" w:rsidP="00A87AAB">
      <w:pPr>
        <w:pStyle w:val="a7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675F8427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сторонняя система или программист отправляет сообщения системе «журнал сообщений»</w:t>
      </w:r>
    </w:p>
    <w:p w14:paraId="565DC6E6" w14:textId="77777777"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сообщения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система </w:t>
      </w:r>
      <w:r w:rsidRPr="002A7B08">
        <w:rPr>
          <w:rFonts w:ascii="Times New Roman" w:hAnsi="Times New Roman" w:cs="Times New Roman"/>
          <w:sz w:val="24"/>
          <w:szCs w:val="24"/>
        </w:rPr>
        <w:t>«журнал сообщений»</w:t>
      </w:r>
      <w:r>
        <w:rPr>
          <w:rFonts w:ascii="Times New Roman" w:hAnsi="Times New Roman" w:cs="Times New Roman"/>
          <w:sz w:val="24"/>
          <w:szCs w:val="24"/>
        </w:rPr>
        <w:t xml:space="preserve"> принимает сообщение от сторонней системы. </w:t>
      </w:r>
    </w:p>
    <w:p w14:paraId="66A4539F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сообщения в БД</w:t>
      </w:r>
      <w:r w:rsidRPr="002A7B0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принятое сообщение записывается в базу данных.</w:t>
      </w:r>
    </w:p>
    <w:p w14:paraId="4928F472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сообщений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запросу пользователя </w:t>
      </w:r>
      <w:proofErr w:type="gramStart"/>
      <w:r>
        <w:rPr>
          <w:rFonts w:ascii="Times New Roman" w:hAnsi="Times New Roman" w:cs="Times New Roman"/>
          <w:sz w:val="24"/>
          <w:szCs w:val="24"/>
        </w:rPr>
        <w:t>из  БД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система выводит на экран журнал сообщений.</w:t>
      </w:r>
    </w:p>
    <w:p w14:paraId="433692A7" w14:textId="77777777" w:rsidR="00A87AAB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по журналу сообщений</w:t>
      </w:r>
      <w:r w:rsidRPr="001D66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позволяет пользователю вести поиск по журналу сообщений, и просматривать оставленные сообщения</w:t>
      </w:r>
    </w:p>
    <w:p w14:paraId="1FA4F752" w14:textId="77777777" w:rsidR="00A87AAB" w:rsidRPr="002A7B08" w:rsidRDefault="00A87AAB" w:rsidP="00A87AA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Экспорт в другие форматы</w:t>
      </w:r>
      <w:r w:rsidRPr="001D667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пользователю сохранять журнал сообщений в других форматах.</w:t>
      </w:r>
    </w:p>
    <w:p w14:paraId="16B0D8C9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19796240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60BAF2D0" w14:textId="77777777" w:rsidR="008839A8" w:rsidRDefault="008839A8" w:rsidP="008839A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7F01ECED" w14:textId="77777777" w:rsidR="008839A8" w:rsidRDefault="008839A8" w:rsidP="008839A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68" w:name="_Toc388731987"/>
      <w:del w:id="169" w:author="frostball@gmail.com" w:date="2014-05-25T17:52:00Z">
        <w:r w:rsidDel="00131C9C">
          <w:rPr>
            <w:rFonts w:ascii="Times New Roman" w:hAnsi="Times New Roman" w:cs="Times New Roman"/>
            <w:sz w:val="24"/>
            <w:szCs w:val="24"/>
          </w:rPr>
          <w:delText xml:space="preserve">1.9 </w:delText>
        </w:r>
      </w:del>
      <w:r w:rsidRPr="008839A8">
        <w:rPr>
          <w:rFonts w:ascii="Times New Roman" w:hAnsi="Times New Roman" w:cs="Times New Roman"/>
          <w:sz w:val="24"/>
          <w:szCs w:val="24"/>
        </w:rPr>
        <w:t>Перечень критических рисков</w:t>
      </w:r>
      <w:bookmarkEnd w:id="168"/>
    </w:p>
    <w:p w14:paraId="07EB385C" w14:textId="77777777" w:rsidR="008839A8" w:rsidRDefault="000B56A4" w:rsidP="000B56A4">
      <w:pPr>
        <w:tabs>
          <w:tab w:val="left" w:pos="1335"/>
        </w:tabs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Выделяют три категории источников риска: проектный риск, технический </w:t>
      </w:r>
      <w:proofErr w:type="gramStart"/>
      <w:r w:rsidRPr="000B56A4">
        <w:rPr>
          <w:rFonts w:ascii="Times New Roman" w:hAnsi="Times New Roman" w:cs="Times New Roman"/>
          <w:sz w:val="24"/>
          <w:szCs w:val="24"/>
        </w:rPr>
        <w:t xml:space="preserve">риск,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A4">
        <w:rPr>
          <w:rFonts w:ascii="Times New Roman" w:hAnsi="Times New Roman" w:cs="Times New Roman"/>
          <w:sz w:val="24"/>
          <w:szCs w:val="24"/>
        </w:rPr>
        <w:t>коммерческий</w:t>
      </w:r>
      <w:proofErr w:type="gramEnd"/>
      <w:r w:rsidRPr="000B56A4">
        <w:rPr>
          <w:rFonts w:ascii="Times New Roman" w:hAnsi="Times New Roman" w:cs="Times New Roman"/>
          <w:sz w:val="24"/>
          <w:szCs w:val="24"/>
        </w:rPr>
        <w:t xml:space="preserve"> риск.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DE96D" w14:textId="77777777" w:rsidR="008839A8" w:rsidRDefault="000B56A4" w:rsidP="00BA0C82">
      <w:pPr>
        <w:tabs>
          <w:tab w:val="left" w:pos="133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проекта наиболее значимый коммерческий риск, и иметься проектный риск. Технический риск </w:t>
      </w:r>
      <w:del w:id="170" w:author="frostball@gmail.com" w:date="2014-05-25T17:53:00Z">
        <w:r w:rsidDel="00F31A78">
          <w:rPr>
            <w:rFonts w:ascii="Times New Roman" w:hAnsi="Times New Roman" w:cs="Times New Roman"/>
            <w:sz w:val="24"/>
            <w:szCs w:val="24"/>
          </w:rPr>
          <w:delText>незначителен</w:delText>
        </w:r>
      </w:del>
      <w:ins w:id="171" w:author="frostball@gmail.com" w:date="2014-05-25T17:53:00Z">
        <w:r w:rsidR="00F31A78">
          <w:rPr>
            <w:rFonts w:ascii="Times New Roman" w:hAnsi="Times New Roman" w:cs="Times New Roman"/>
            <w:sz w:val="24"/>
            <w:szCs w:val="24"/>
          </w:rPr>
          <w:t xml:space="preserve">заключается в сложности реализации подобного рода </w:t>
        </w:r>
        <w:proofErr w:type="gramStart"/>
        <w:r w:rsidR="00F31A78">
          <w:rPr>
            <w:rFonts w:ascii="Times New Roman" w:hAnsi="Times New Roman" w:cs="Times New Roman"/>
            <w:sz w:val="24"/>
            <w:szCs w:val="24"/>
          </w:rPr>
          <w:t>систем</w:t>
        </w:r>
        <w:proofErr w:type="gramEnd"/>
        <w:r w:rsidR="00F31A78">
          <w:rPr>
            <w:rFonts w:ascii="Times New Roman" w:hAnsi="Times New Roman" w:cs="Times New Roman"/>
            <w:sz w:val="24"/>
            <w:szCs w:val="24"/>
          </w:rPr>
          <w:t xml:space="preserve"> работающих под высокой нагрузкой</w:t>
        </w:r>
      </w:ins>
      <w:r>
        <w:rPr>
          <w:rFonts w:ascii="Times New Roman" w:hAnsi="Times New Roman" w:cs="Times New Roman"/>
          <w:sz w:val="24"/>
          <w:szCs w:val="24"/>
        </w:rPr>
        <w:t xml:space="preserve">. Поскольку на рынке уже имеются такие системы, коммерческие риски наиболее значительны. </w:t>
      </w:r>
      <w:r w:rsidR="00CA0694">
        <w:rPr>
          <w:rFonts w:ascii="Times New Roman" w:hAnsi="Times New Roman" w:cs="Times New Roman"/>
          <w:sz w:val="24"/>
          <w:szCs w:val="24"/>
        </w:rPr>
        <w:t>Коммерческие</w:t>
      </w:r>
      <w:r>
        <w:rPr>
          <w:rFonts w:ascii="Times New Roman" w:hAnsi="Times New Roman" w:cs="Times New Roman"/>
          <w:sz w:val="24"/>
          <w:szCs w:val="24"/>
        </w:rPr>
        <w:t xml:space="preserve"> риски значимые для этого проекта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50E9CB" w14:textId="77777777" w:rsidR="000B56A4" w:rsidRP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>создание продукта, не требующегося на рынке;</w:t>
      </w:r>
    </w:p>
    <w:p w14:paraId="7425D980" w14:textId="77777777" w:rsidR="000B56A4" w:rsidRDefault="000B56A4" w:rsidP="00BA0C82">
      <w:pPr>
        <w:pStyle w:val="a7"/>
        <w:numPr>
          <w:ilvl w:val="0"/>
          <w:numId w:val="5"/>
        </w:numPr>
        <w:tabs>
          <w:tab w:val="left" w:pos="1335"/>
        </w:tabs>
        <w:spacing w:after="0" w:line="360" w:lineRule="auto"/>
        <w:jc w:val="both"/>
        <w:rPr>
          <w:ins w:id="172" w:author="frostball@gmail.com" w:date="2014-05-25T17:57:00Z"/>
          <w:rFonts w:ascii="Times New Roman" w:hAnsi="Times New Roman" w:cs="Times New Roman"/>
          <w:sz w:val="24"/>
          <w:szCs w:val="24"/>
        </w:rPr>
      </w:pPr>
      <w:r w:rsidRPr="000B56A4">
        <w:rPr>
          <w:rFonts w:ascii="Times New Roman" w:hAnsi="Times New Roman" w:cs="Times New Roman"/>
          <w:sz w:val="24"/>
          <w:szCs w:val="24"/>
        </w:rPr>
        <w:t xml:space="preserve">создание продукта, отстающего от </w:t>
      </w:r>
      <w:r>
        <w:rPr>
          <w:rFonts w:ascii="Times New Roman" w:hAnsi="Times New Roman" w:cs="Times New Roman"/>
          <w:sz w:val="24"/>
          <w:szCs w:val="24"/>
        </w:rPr>
        <w:t>требований рынка</w:t>
      </w:r>
      <w:r w:rsidRPr="000B56A4">
        <w:rPr>
          <w:rFonts w:ascii="Times New Roman" w:hAnsi="Times New Roman" w:cs="Times New Roman"/>
          <w:sz w:val="24"/>
          <w:szCs w:val="24"/>
        </w:rPr>
        <w:t>;</w:t>
      </w:r>
    </w:p>
    <w:p w14:paraId="6B15EBA6" w14:textId="77777777" w:rsidR="00F31A78" w:rsidRPr="00F31A78" w:rsidRDefault="00F31A78">
      <w:pPr>
        <w:tabs>
          <w:tab w:val="left" w:pos="13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PrChange w:id="173" w:author="frostball@gmail.com" w:date="2014-05-25T17:57:00Z">
            <w:rPr/>
          </w:rPrChange>
        </w:rPr>
        <w:pPrChange w:id="174" w:author="frostball@gmail.com" w:date="2014-05-25T17:57:00Z">
          <w:pPr>
            <w:pStyle w:val="a7"/>
            <w:numPr>
              <w:numId w:val="5"/>
            </w:numPr>
            <w:tabs>
              <w:tab w:val="left" w:pos="1335"/>
            </w:tabs>
            <w:spacing w:after="0" w:line="360" w:lineRule="auto"/>
            <w:ind w:left="1069" w:hanging="360"/>
            <w:jc w:val="both"/>
          </w:pPr>
        </w:pPrChange>
      </w:pPr>
      <w:ins w:id="175" w:author="frostball@gmail.com" w:date="2014-05-25T17:57:00Z">
        <w:r>
          <w:rPr>
            <w:rFonts w:ascii="Times New Roman" w:hAnsi="Times New Roman" w:cs="Times New Roman"/>
            <w:sz w:val="24"/>
            <w:szCs w:val="24"/>
          </w:rPr>
          <w:t xml:space="preserve">Поэтому следует скорее запустить приложение и собрать первые отклики пользователей, </w:t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для  улучшения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коммерческой привлекательности приложения.</w:t>
        </w:r>
      </w:ins>
    </w:p>
    <w:p w14:paraId="42FE2BBA" w14:textId="77777777" w:rsidR="000B56A4" w:rsidRDefault="000B56A4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Значимые проектные риски</w:t>
      </w:r>
      <w:r w:rsidRPr="000B56A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уложиться в бюджет, нехватка ресурсов и </w:t>
      </w:r>
      <w:r w:rsidR="00CA0694">
        <w:rPr>
          <w:rFonts w:ascii="Times New Roman" w:hAnsi="Times New Roman" w:cs="Times New Roman"/>
          <w:sz w:val="24"/>
          <w:szCs w:val="24"/>
        </w:rPr>
        <w:t>персонала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0521E" w14:textId="77777777" w:rsidR="00CA0694" w:rsidRDefault="00CA0694" w:rsidP="00CA0694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57BB10AE" w14:textId="77777777" w:rsidR="00CA069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76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77" w:name="_Toc388731988"/>
      <w:del w:id="178" w:author="frostball@gmail.com" w:date="2014-05-25T17:54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79" w:author="frostball@gmail.com" w:date="2014-05-25T17:5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1.10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80" w:author="frostball@gmail.com" w:date="2014-05-25T17:54:00Z">
            <w:rPr>
              <w:rFonts w:ascii="Times New Roman" w:hAnsi="Times New Roman" w:cs="Times New Roman"/>
              <w:sz w:val="24"/>
              <w:szCs w:val="24"/>
            </w:rPr>
          </w:rPrChange>
        </w:rPr>
        <w:t>Список приоритетов прецедентов.</w:t>
      </w:r>
      <w:bookmarkEnd w:id="177"/>
    </w:p>
    <w:p w14:paraId="3E7BBD80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C21AC9F" w14:textId="77777777" w:rsid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1. </w:t>
      </w:r>
      <w:r w:rsidR="00CA0694" w:rsidRPr="00071C88">
        <w:rPr>
          <w:rFonts w:ascii="Times New Roman" w:hAnsi="Times New Roman" w:cs="Times New Roman"/>
          <w:sz w:val="24"/>
          <w:szCs w:val="24"/>
        </w:rPr>
        <w:t xml:space="preserve">Наиболее приоритетные прецеденты: </w:t>
      </w:r>
      <w:del w:id="181" w:author="frostball@gmail.com" w:date="2014-05-25T17:54:00Z">
        <w:r w:rsidDel="00F31A78">
          <w:rPr>
            <w:rFonts w:ascii="Times New Roman" w:hAnsi="Times New Roman" w:cs="Times New Roman"/>
            <w:sz w:val="24"/>
            <w:szCs w:val="24"/>
          </w:rPr>
          <w:delText>Получение сообщения</w:delText>
        </w:r>
      </w:del>
      <w:ins w:id="182" w:author="frostball@gmail.com" w:date="2014-05-25T17:54:00Z">
        <w:r w:rsidR="00F31A78">
          <w:rPr>
            <w:rFonts w:ascii="Times New Roman" w:hAnsi="Times New Roman" w:cs="Times New Roman"/>
            <w:sz w:val="24"/>
            <w:szCs w:val="24"/>
          </w:rPr>
          <w:t>Отправка сообщений</w:t>
        </w:r>
      </w:ins>
      <w:r>
        <w:rPr>
          <w:rFonts w:ascii="Times New Roman" w:hAnsi="Times New Roman" w:cs="Times New Roman"/>
          <w:sz w:val="24"/>
          <w:szCs w:val="24"/>
        </w:rPr>
        <w:t xml:space="preserve">, </w:t>
      </w:r>
      <w:ins w:id="183" w:author="frostball@gmail.com" w:date="2014-05-25T17:55:00Z">
        <w:r w:rsidR="00F31A78">
          <w:rPr>
            <w:rFonts w:ascii="Times New Roman" w:hAnsi="Times New Roman" w:cs="Times New Roman"/>
            <w:sz w:val="24"/>
            <w:szCs w:val="24"/>
          </w:rPr>
          <w:t xml:space="preserve">Получение сообщений, </w:t>
        </w:r>
      </w:ins>
      <w:r>
        <w:rPr>
          <w:rFonts w:ascii="Times New Roman" w:hAnsi="Times New Roman" w:cs="Times New Roman"/>
          <w:sz w:val="24"/>
          <w:szCs w:val="24"/>
        </w:rPr>
        <w:t>Запись сообщения в БД.</w:t>
      </w:r>
      <w:r w:rsidR="00A62B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8106D" w14:textId="77777777" w:rsidR="00071C88" w:rsidRPr="00071C88" w:rsidRDefault="00071C88" w:rsidP="00071C88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C88">
        <w:rPr>
          <w:rFonts w:ascii="Times New Roman" w:hAnsi="Times New Roman" w:cs="Times New Roman"/>
          <w:sz w:val="24"/>
          <w:szCs w:val="24"/>
        </w:rPr>
        <w:t xml:space="preserve">Приоритет 2. Средние по значимости </w:t>
      </w:r>
      <w:proofErr w:type="gramStart"/>
      <w:r w:rsidRPr="00071C88">
        <w:rPr>
          <w:rFonts w:ascii="Times New Roman" w:hAnsi="Times New Roman" w:cs="Times New Roman"/>
          <w:sz w:val="24"/>
          <w:szCs w:val="24"/>
        </w:rPr>
        <w:t>прецеденты:</w:t>
      </w:r>
      <w:r w:rsidRPr="00071C88">
        <w:t xml:space="preserve"> </w:t>
      </w:r>
      <w:r>
        <w:t xml:space="preserve"> </w:t>
      </w:r>
      <w:del w:id="184" w:author="frostball@gmail.com" w:date="2014-05-25T17:54:00Z">
        <w:r w:rsidRPr="00071C88" w:rsidDel="00F31A78">
          <w:rPr>
            <w:rFonts w:ascii="Times New Roman" w:hAnsi="Times New Roman" w:cs="Times New Roman"/>
            <w:sz w:val="24"/>
            <w:szCs w:val="24"/>
          </w:rPr>
          <w:delText>Получение сообщен</w:delText>
        </w:r>
        <w:r w:rsidDel="00F31A78">
          <w:rPr>
            <w:rFonts w:ascii="Times New Roman" w:hAnsi="Times New Roman" w:cs="Times New Roman"/>
            <w:sz w:val="24"/>
            <w:szCs w:val="24"/>
          </w:rPr>
          <w:delText xml:space="preserve">ия, </w:delText>
        </w:r>
      </w:del>
      <w:r>
        <w:rPr>
          <w:rFonts w:ascii="Times New Roman" w:hAnsi="Times New Roman" w:cs="Times New Roman"/>
          <w:sz w:val="24"/>
          <w:szCs w:val="24"/>
        </w:rPr>
        <w:t>Поиск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журналу сообщений, Вывод сообщений.</w:t>
      </w:r>
    </w:p>
    <w:p w14:paraId="3BCAF612" w14:textId="77777777" w:rsidR="00071C88" w:rsidRPr="00071C88" w:rsidRDefault="00071C88" w:rsidP="00071C88">
      <w:pPr>
        <w:pStyle w:val="a7"/>
        <w:numPr>
          <w:ilvl w:val="0"/>
          <w:numId w:val="7"/>
        </w:numPr>
        <w:tabs>
          <w:tab w:val="left" w:pos="133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 3. Низкие по значимости прецеденты</w:t>
      </w:r>
      <w:r w:rsidRPr="00EE6583">
        <w:rPr>
          <w:rFonts w:ascii="Times New Roman" w:hAnsi="Times New Roman" w:cs="Times New Roman"/>
          <w:sz w:val="24"/>
          <w:szCs w:val="24"/>
        </w:rPr>
        <w:t>:</w:t>
      </w:r>
      <w:r w:rsidR="002C0B35">
        <w:rPr>
          <w:rFonts w:ascii="Times New Roman" w:hAnsi="Times New Roman" w:cs="Times New Roman"/>
          <w:sz w:val="24"/>
          <w:szCs w:val="24"/>
        </w:rPr>
        <w:t xml:space="preserve"> экспорт в другие форматы</w:t>
      </w:r>
      <w:del w:id="185" w:author="frostball@gmail.com" w:date="2014-05-25T17:55:00Z">
        <w:r w:rsidR="002C0B35" w:rsidDel="00F31A78">
          <w:rPr>
            <w:rFonts w:ascii="Times New Roman" w:hAnsi="Times New Roman" w:cs="Times New Roman"/>
            <w:sz w:val="24"/>
            <w:szCs w:val="24"/>
          </w:rPr>
          <w:delText>,</w:delText>
        </w:r>
        <w:r w:rsidR="00EE6583" w:rsidDel="00F31A78">
          <w:rPr>
            <w:rFonts w:ascii="Times New Roman" w:hAnsi="Times New Roman" w:cs="Times New Roman"/>
            <w:sz w:val="24"/>
            <w:szCs w:val="24"/>
          </w:rPr>
          <w:delText xml:space="preserve"> отправка сообщения</w:delText>
        </w:r>
      </w:del>
      <w:r w:rsidR="00EE6583">
        <w:rPr>
          <w:rFonts w:ascii="Times New Roman" w:hAnsi="Times New Roman" w:cs="Times New Roman"/>
          <w:sz w:val="24"/>
          <w:szCs w:val="24"/>
        </w:rPr>
        <w:t>.</w:t>
      </w:r>
      <w:r w:rsidR="002C0B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0B35">
        <w:rPr>
          <w:rFonts w:ascii="Times New Roman" w:hAnsi="Times New Roman" w:cs="Times New Roman"/>
          <w:sz w:val="24"/>
          <w:szCs w:val="24"/>
        </w:rPr>
        <w:t>( отправкой</w:t>
      </w:r>
      <w:proofErr w:type="gramEnd"/>
      <w:r w:rsidR="002C0B35">
        <w:rPr>
          <w:rFonts w:ascii="Times New Roman" w:hAnsi="Times New Roman" w:cs="Times New Roman"/>
          <w:sz w:val="24"/>
          <w:szCs w:val="24"/>
        </w:rPr>
        <w:t xml:space="preserve"> сообщений занимается другая система).</w:t>
      </w:r>
    </w:p>
    <w:p w14:paraId="744EED86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2FB177B" w14:textId="77777777" w:rsidR="00CA069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86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87" w:name="_Toc388731989"/>
      <w:del w:id="188" w:author="frostball@gmail.com" w:date="2014-05-25T17:55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89" w:author="frostball@gmail.com" w:date="2014-05-25T17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1.11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90" w:author="frostball@gmail.com" w:date="2014-05-25T17:55:00Z">
            <w:rPr>
              <w:rFonts w:ascii="Times New Roman" w:hAnsi="Times New Roman" w:cs="Times New Roman"/>
              <w:sz w:val="24"/>
              <w:szCs w:val="24"/>
            </w:rPr>
          </w:rPrChange>
        </w:rPr>
        <w:t>Описание возможной архитектуры</w:t>
      </w:r>
      <w:bookmarkEnd w:id="187"/>
    </w:p>
    <w:p w14:paraId="45C08F71" w14:textId="77777777" w:rsidR="00CA0694" w:rsidRDefault="007059A8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7059A8">
        <w:rPr>
          <w:rFonts w:ascii="Times New Roman" w:hAnsi="Times New Roman" w:cs="Times New Roman"/>
          <w:sz w:val="24"/>
          <w:szCs w:val="24"/>
        </w:rPr>
        <w:t xml:space="preserve">Изначальный выбор архитектуры, учитывает основные технические и </w:t>
      </w:r>
      <w:proofErr w:type="gramStart"/>
      <w:r w:rsidRPr="007059A8">
        <w:rPr>
          <w:rFonts w:ascii="Times New Roman" w:hAnsi="Times New Roman" w:cs="Times New Roman"/>
          <w:sz w:val="24"/>
          <w:szCs w:val="24"/>
        </w:rPr>
        <w:t>функциональные структурные компоненты</w:t>
      </w:r>
      <w:proofErr w:type="gramEnd"/>
      <w:r w:rsidRPr="007059A8">
        <w:rPr>
          <w:rFonts w:ascii="Times New Roman" w:hAnsi="Times New Roman" w:cs="Times New Roman"/>
          <w:sz w:val="24"/>
          <w:szCs w:val="24"/>
        </w:rPr>
        <w:t xml:space="preserve"> и связи между ними.</w:t>
      </w:r>
      <w:r>
        <w:rPr>
          <w:rFonts w:ascii="Times New Roman" w:hAnsi="Times New Roman" w:cs="Times New Roman"/>
          <w:sz w:val="24"/>
          <w:szCs w:val="24"/>
        </w:rPr>
        <w:t xml:space="preserve"> На рисунке 5 показана базовая архитектура журнала сообщений.</w:t>
      </w:r>
    </w:p>
    <w:p w14:paraId="074BC004" w14:textId="77777777" w:rsidR="004213A9" w:rsidRPr="0077008D" w:rsidRDefault="004213A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D07B75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перечень архитектурно-значимых прецедентов</w:t>
      </w:r>
      <w:r w:rsidRPr="004213A9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?</w:t>
      </w:r>
    </w:p>
    <w:p w14:paraId="00120464" w14:textId="77777777" w:rsidR="004213A9" w:rsidRDefault="00243F83" w:rsidP="00243F83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32A2D" wp14:editId="0105CEE0">
            <wp:extent cx="5934075" cy="449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F26E0" w14:textId="77777777" w:rsidR="00243F83" w:rsidRDefault="00243F83" w:rsidP="00243F83">
      <w:pPr>
        <w:tabs>
          <w:tab w:val="left" w:pos="1335"/>
        </w:tabs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 Базовая архитектура журнала сообщений.</w:t>
      </w:r>
    </w:p>
    <w:p w14:paraId="67C34234" w14:textId="77777777" w:rsidR="004213A9" w:rsidRPr="0077008D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4213A9" w:rsidRPr="004213A9">
        <w:rPr>
          <w:rFonts w:ascii="Times New Roman" w:hAnsi="Times New Roman" w:cs="Times New Roman"/>
          <w:sz w:val="24"/>
          <w:szCs w:val="24"/>
        </w:rPr>
        <w:t>бобщенные механизмы проектирования</w:t>
      </w:r>
      <w:r w:rsidRPr="0077008D">
        <w:rPr>
          <w:rFonts w:ascii="Times New Roman" w:hAnsi="Times New Roman" w:cs="Times New Roman"/>
          <w:sz w:val="24"/>
          <w:szCs w:val="24"/>
        </w:rPr>
        <w:t>:</w:t>
      </w:r>
    </w:p>
    <w:p w14:paraId="48CFC2C5" w14:textId="77777777" w:rsidR="004213A9" w:rsidRDefault="000C0C86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Буем использовать каскадную модель проектирования (классический жизненный</w:t>
      </w:r>
      <w:r w:rsidR="00C8174C">
        <w:rPr>
          <w:rFonts w:ascii="Times New Roman" w:hAnsi="Times New Roman" w:cs="Times New Roman"/>
          <w:sz w:val="24"/>
          <w:szCs w:val="24"/>
        </w:rPr>
        <w:t xml:space="preserve"> цикл), поскольку </w:t>
      </w:r>
      <w:proofErr w:type="gramStart"/>
      <w:r w:rsidR="00C8174C">
        <w:rPr>
          <w:rFonts w:ascii="Times New Roman" w:hAnsi="Times New Roman" w:cs="Times New Roman"/>
          <w:sz w:val="24"/>
          <w:szCs w:val="24"/>
        </w:rPr>
        <w:t xml:space="preserve">он  </w:t>
      </w:r>
      <w:r w:rsidR="00C8174C" w:rsidRPr="00C8174C">
        <w:rPr>
          <w:rFonts w:ascii="Times New Roman" w:hAnsi="Times New Roman" w:cs="Times New Roman"/>
          <w:sz w:val="24"/>
          <w:szCs w:val="24"/>
        </w:rPr>
        <w:t>дает</w:t>
      </w:r>
      <w:proofErr w:type="gramEnd"/>
      <w:r w:rsidR="00C8174C" w:rsidRPr="00C8174C">
        <w:rPr>
          <w:rFonts w:ascii="Times New Roman" w:hAnsi="Times New Roman" w:cs="Times New Roman"/>
          <w:sz w:val="24"/>
          <w:szCs w:val="24"/>
        </w:rPr>
        <w:t xml:space="preserve"> план и временной график по всем этапам проекта, упорядочивает ход конструирования</w:t>
      </w:r>
      <w:r w:rsidR="00C8174C">
        <w:rPr>
          <w:rFonts w:ascii="Times New Roman" w:hAnsi="Times New Roman" w:cs="Times New Roman"/>
          <w:sz w:val="24"/>
          <w:szCs w:val="24"/>
        </w:rPr>
        <w:t>. Проект нам надо сдать уже готовый.</w:t>
      </w:r>
    </w:p>
    <w:p w14:paraId="656FDF66" w14:textId="77777777" w:rsidR="00C8174C" w:rsidRDefault="006242EE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C8174C" w:rsidRPr="00C8174C">
        <w:rPr>
          <w:rFonts w:ascii="Times New Roman" w:hAnsi="Times New Roman" w:cs="Times New Roman"/>
          <w:sz w:val="24"/>
          <w:szCs w:val="24"/>
        </w:rPr>
        <w:t>истемное ПО</w:t>
      </w:r>
      <w:r w:rsidRPr="007059A8">
        <w:rPr>
          <w:rFonts w:ascii="Times New Roman" w:hAnsi="Times New Roman" w:cs="Times New Roman"/>
          <w:sz w:val="24"/>
          <w:szCs w:val="24"/>
        </w:rPr>
        <w:t>:</w:t>
      </w:r>
      <w:r w:rsidR="00C81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DA321C" w14:textId="77777777" w:rsidR="00C8174C" w:rsidRPr="007059A8" w:rsidRDefault="00C8174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Кодирование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производить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C8174C">
        <w:rPr>
          <w:rFonts w:ascii="Times New Roman" w:hAnsi="Times New Roman" w:cs="Times New Roman"/>
          <w:sz w:val="24"/>
          <w:szCs w:val="24"/>
        </w:rPr>
        <w:t xml:space="preserve"> 2013, </w:t>
      </w:r>
      <w:r>
        <w:rPr>
          <w:rFonts w:ascii="Times New Roman" w:hAnsi="Times New Roman" w:cs="Times New Roman"/>
          <w:sz w:val="24"/>
          <w:szCs w:val="24"/>
        </w:rPr>
        <w:t xml:space="preserve">диаграммы на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74C">
        <w:rPr>
          <w:rFonts w:ascii="Times New Roman" w:hAnsi="Times New Roman" w:cs="Times New Roman"/>
          <w:sz w:val="24"/>
          <w:szCs w:val="24"/>
        </w:rPr>
        <w:t>IdeasModeller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04CDB" w:rsidRPr="00004CDB"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 w:rsidR="00004CD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004C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БД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174C">
        <w:rPr>
          <w:rFonts w:ascii="Times New Roman" w:hAnsi="Times New Roman" w:cs="Times New Roman"/>
          <w:sz w:val="24"/>
          <w:szCs w:val="24"/>
        </w:rPr>
        <w:t xml:space="preserve"> </w:t>
      </w:r>
      <w:r w:rsidRPr="00C8174C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C817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059A8">
        <w:rPr>
          <w:rFonts w:ascii="Times New Roman" w:hAnsi="Times New Roman" w:cs="Times New Roman"/>
          <w:sz w:val="24"/>
          <w:szCs w:val="24"/>
        </w:rPr>
        <w:t xml:space="preserve"> 8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059A8">
        <w:rPr>
          <w:rFonts w:ascii="Times New Roman" w:hAnsi="Times New Roman" w:cs="Times New Roman"/>
          <w:sz w:val="24"/>
          <w:szCs w:val="24"/>
        </w:rPr>
        <w:t>Поскольку</w:t>
      </w:r>
      <w:proofErr w:type="gramEnd"/>
      <w:r w:rsidR="007059A8">
        <w:rPr>
          <w:rFonts w:ascii="Times New Roman" w:hAnsi="Times New Roman" w:cs="Times New Roman"/>
          <w:sz w:val="24"/>
          <w:szCs w:val="24"/>
        </w:rPr>
        <w:t xml:space="preserve"> эти продукты быстрые, надежные и имеются в наличии.</w:t>
      </w:r>
      <w:r w:rsidR="007059A8" w:rsidRPr="007059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11EC9" w14:textId="77777777" w:rsidR="00C8174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использовать языки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1F2C">
        <w:rPr>
          <w:rFonts w:ascii="Times New Roman" w:hAnsi="Times New Roman" w:cs="Times New Roman"/>
          <w:sz w:val="24"/>
          <w:szCs w:val="24"/>
        </w:rPr>
        <w:t># ,</w:t>
      </w:r>
      <w:proofErr w:type="gramEnd"/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A1F2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планируеться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типа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9A1F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Application</w:t>
      </w:r>
      <w:r w:rsidRPr="009A1F2C">
        <w:rPr>
          <w:rFonts w:ascii="Times New Roman" w:hAnsi="Times New Roman" w:cs="Times New Roman"/>
          <w:sz w:val="24"/>
          <w:szCs w:val="24"/>
        </w:rPr>
        <w:t xml:space="preserve">.  </w:t>
      </w:r>
      <w:r w:rsidRPr="007059A8">
        <w:rPr>
          <w:rFonts w:ascii="Times New Roman" w:hAnsi="Times New Roman" w:cs="Times New Roman"/>
          <w:sz w:val="24"/>
          <w:szCs w:val="24"/>
        </w:rPr>
        <w:t xml:space="preserve">//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добавим реально используемые компоненты.</w:t>
      </w:r>
    </w:p>
    <w:p w14:paraId="4BC6CADA" w14:textId="77777777" w:rsidR="009A1F2C" w:rsidRPr="009A1F2C" w:rsidRDefault="009A1F2C" w:rsidP="00C8174C">
      <w:pPr>
        <w:tabs>
          <w:tab w:val="left" w:pos="1335"/>
        </w:tabs>
        <w:spacing w:after="0" w:line="360" w:lineRule="auto"/>
        <w:ind w:left="709" w:firstLine="709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//</w:t>
      </w:r>
      <w:r w:rsidRPr="009A1F2C">
        <w:rPr>
          <w:color w:val="E36C0A" w:themeColor="accent6" w:themeShade="BF"/>
        </w:rPr>
        <w:t xml:space="preserve"> </w:t>
      </w:r>
      <w:r w:rsidRPr="009A1F2C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необходимо привести варианты, их достоинства и недостатки и обоснование выбора.  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ПОЗЖЕ СДЕЛАЕМ</w:t>
      </w:r>
    </w:p>
    <w:p w14:paraId="2460F220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63582CD" w14:textId="77777777" w:rsidR="000B56A4" w:rsidRPr="00F31A78" w:rsidRDefault="00CA0694" w:rsidP="00CA0694">
      <w:pPr>
        <w:pStyle w:val="2"/>
        <w:rPr>
          <w:rFonts w:ascii="Times New Roman" w:hAnsi="Times New Roman" w:cs="Times New Roman"/>
          <w:b w:val="0"/>
          <w:sz w:val="24"/>
          <w:szCs w:val="24"/>
          <w:rPrChange w:id="191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92" w:name="_Toc388731990"/>
      <w:del w:id="193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4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1.12 </w:delText>
        </w:r>
      </w:del>
      <w:r w:rsidRPr="00F31A78">
        <w:rPr>
          <w:rFonts w:ascii="Times New Roman" w:hAnsi="Times New Roman" w:cs="Times New Roman"/>
          <w:b w:val="0"/>
          <w:sz w:val="24"/>
          <w:szCs w:val="24"/>
          <w:rPrChange w:id="195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Начальная оценка стоимости, затрат и длительности проекта</w:t>
      </w:r>
      <w:bookmarkEnd w:id="192"/>
    </w:p>
    <w:p w14:paraId="3DE7CFC2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11A24CA" w14:textId="77777777"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lastRenderedPageBreak/>
        <w:t>Используется конструктивная модель стоимости (COCOMO II), этапа композиции приложения на основе объектных указателей.</w:t>
      </w:r>
    </w:p>
    <w:p w14:paraId="63020EA8" w14:textId="77777777" w:rsidR="003E2E3C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использует 1 экран и 1 отчет.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используемый системой, это экран интерфейса пользователя, </w:t>
      </w:r>
      <w:r w:rsidRPr="00D07B75">
        <w:rPr>
          <w:rFonts w:ascii="Times New Roman" w:hAnsi="Times New Roman" w:cs="Times New Roman"/>
          <w:sz w:val="24"/>
          <w:szCs w:val="24"/>
        </w:rPr>
        <w:t xml:space="preserve">определяется как «простой» (количество представлений &lt;7 и &lt;4 таблиц данных). </w:t>
      </w:r>
      <w:r>
        <w:rPr>
          <w:rFonts w:ascii="Times New Roman" w:hAnsi="Times New Roman" w:cs="Times New Roman"/>
          <w:sz w:val="24"/>
          <w:szCs w:val="24"/>
        </w:rPr>
        <w:t>Отчет так же является простым так как содержит одну таблицу данных.</w:t>
      </w:r>
    </w:p>
    <w:p w14:paraId="60F9227D" w14:textId="77777777"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Процент повторного использования программных компонентов %</w:t>
      </w:r>
      <w:proofErr w:type="gramStart"/>
      <w:r w:rsidRPr="00D07B75">
        <w:rPr>
          <w:rFonts w:ascii="Times New Roman" w:hAnsi="Times New Roman" w:cs="Times New Roman"/>
          <w:sz w:val="24"/>
          <w:szCs w:val="24"/>
        </w:rPr>
        <w:t>REUSE  равен</w:t>
      </w:r>
      <w:proofErr w:type="gramEnd"/>
      <w:r w:rsidRPr="00D07B75">
        <w:rPr>
          <w:rFonts w:ascii="Times New Roman" w:hAnsi="Times New Roman" w:cs="Times New Roman"/>
          <w:sz w:val="24"/>
          <w:szCs w:val="24"/>
        </w:rPr>
        <w:t xml:space="preserve">  нулю (новый проект). Таким образом, количество новых объектных указателей (NOP) = (Объектные указатели) х [(100 - %REUSE) /100]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 xml:space="preserve"> х (100 – </w:t>
      </w:r>
      <w:proofErr w:type="gramStart"/>
      <w:r w:rsidRPr="00D07B75">
        <w:rPr>
          <w:rFonts w:ascii="Times New Roman" w:hAnsi="Times New Roman" w:cs="Times New Roman"/>
          <w:sz w:val="24"/>
          <w:szCs w:val="24"/>
        </w:rPr>
        <w:t>0)/</w:t>
      </w:r>
      <w:proofErr w:type="gramEnd"/>
      <w:r w:rsidRPr="00D07B75">
        <w:rPr>
          <w:rFonts w:ascii="Times New Roman" w:hAnsi="Times New Roman" w:cs="Times New Roman"/>
          <w:sz w:val="24"/>
          <w:szCs w:val="24"/>
        </w:rPr>
        <w:t xml:space="preserve">100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14:paraId="50AD0A73" w14:textId="77777777" w:rsidR="003E2E3C" w:rsidRPr="00D07B75" w:rsidRDefault="003E2E3C" w:rsidP="00BA0C82">
      <w:pPr>
        <w:tabs>
          <w:tab w:val="left" w:pos="1335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07B75">
        <w:rPr>
          <w:rFonts w:ascii="Times New Roman" w:hAnsi="Times New Roman" w:cs="Times New Roman"/>
          <w:sz w:val="24"/>
          <w:szCs w:val="24"/>
        </w:rPr>
        <w:t>Скорость разработки (PROD), рассчитывается как номинальная (учитывая высокую зрелость среды разработки и</w:t>
      </w:r>
      <w:r w:rsidR="00427F37">
        <w:rPr>
          <w:rFonts w:ascii="Times New Roman" w:hAnsi="Times New Roman" w:cs="Times New Roman"/>
          <w:sz w:val="24"/>
          <w:szCs w:val="24"/>
        </w:rPr>
        <w:t xml:space="preserve"> </w:t>
      </w:r>
      <w:r w:rsidRPr="00D07B75">
        <w:rPr>
          <w:rFonts w:ascii="Times New Roman" w:hAnsi="Times New Roman" w:cs="Times New Roman"/>
          <w:sz w:val="24"/>
          <w:szCs w:val="24"/>
        </w:rPr>
        <w:t xml:space="preserve">низкий опыт разработчиков). PROD = </w:t>
      </w:r>
      <w:r w:rsidR="0041258A">
        <w:rPr>
          <w:rFonts w:ascii="Times New Roman" w:hAnsi="Times New Roman" w:cs="Times New Roman"/>
          <w:sz w:val="24"/>
          <w:szCs w:val="24"/>
        </w:rPr>
        <w:t>13</w:t>
      </w:r>
      <w:r w:rsidRPr="00D07B75">
        <w:rPr>
          <w:rFonts w:ascii="Times New Roman" w:hAnsi="Times New Roman" w:cs="Times New Roman"/>
          <w:sz w:val="24"/>
          <w:szCs w:val="24"/>
        </w:rPr>
        <w:t>.</w:t>
      </w:r>
    </w:p>
    <w:p w14:paraId="1976ACFB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Затраты, вычисляются формулой:</w:t>
      </w:r>
    </w:p>
    <w:p w14:paraId="78D6CC6E" w14:textId="77777777"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ЗАТРАТЫ = NOP /PROD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] = 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>/</w:t>
      </w:r>
      <w:r w:rsidR="0041258A">
        <w:rPr>
          <w:rFonts w:ascii="Times New Roman" w:eastAsia="Calibri" w:hAnsi="Times New Roman" w:cs="Times New Roman"/>
          <w:sz w:val="28"/>
          <w:szCs w:val="28"/>
        </w:rPr>
        <w:t>13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[чел.-</w:t>
      </w:r>
      <w:proofErr w:type="spellStart"/>
      <w:r w:rsidRPr="009C16CB">
        <w:rPr>
          <w:rFonts w:ascii="Times New Roman" w:eastAsia="Calibri" w:hAnsi="Times New Roman" w:cs="Times New Roman"/>
          <w:sz w:val="28"/>
          <w:szCs w:val="28"/>
        </w:rPr>
        <w:t>мес</w:t>
      </w:r>
      <w:proofErr w:type="spellEnd"/>
      <w:r w:rsidRPr="009C16CB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636DA174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Далее, вычисляется стоимость проекта, учитывая среднее значение рабочего коэффициента равен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000 за чел.-месяц</w:t>
      </w:r>
      <w:r>
        <w:rPr>
          <w:rFonts w:ascii="Times New Roman" w:eastAsia="Calibri" w:hAnsi="Times New Roman" w:cs="Times New Roman"/>
          <w:sz w:val="28"/>
          <w:szCs w:val="28"/>
        </w:rPr>
        <w:t xml:space="preserve"> (рекомендуется брать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15000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но студенты мало получают)</w:t>
      </w:r>
      <w:r w:rsidRPr="009C16CB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FD7C4F7" w14:textId="77777777" w:rsidR="003E2E3C" w:rsidRPr="009C16CB" w:rsidRDefault="003E2E3C" w:rsidP="003E2E3C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СТОИМОСТЬ = ЗАТРАТЫ х РАБ_ КОЭФ = 0,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9C16CB">
        <w:rPr>
          <w:rFonts w:ascii="Times New Roman" w:eastAsia="Calibri" w:hAnsi="Times New Roman" w:cs="Times New Roman"/>
          <w:sz w:val="28"/>
          <w:szCs w:val="28"/>
        </w:rPr>
        <w:t xml:space="preserve"> х $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9C16CB">
        <w:rPr>
          <w:rFonts w:ascii="Times New Roman" w:eastAsia="Calibri" w:hAnsi="Times New Roman" w:cs="Times New Roman"/>
          <w:sz w:val="28"/>
          <w:szCs w:val="28"/>
        </w:rPr>
        <w:t>000 = $</w:t>
      </w:r>
      <w:r w:rsidR="0041258A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>30</w:t>
      </w:r>
    </w:p>
    <w:p w14:paraId="13AC322B" w14:textId="77777777" w:rsidR="003E2E3C" w:rsidRPr="009C16CB" w:rsidRDefault="003E2E3C" w:rsidP="003E2E3C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C16CB">
        <w:rPr>
          <w:rFonts w:ascii="Times New Roman" w:eastAsia="Calibri" w:hAnsi="Times New Roman" w:cs="Times New Roman"/>
          <w:sz w:val="28"/>
          <w:szCs w:val="28"/>
        </w:rPr>
        <w:t>Для вычисления оценки длительности разработки используется расчет характеристики масштабных факторов, показанный на таблице 2.</w:t>
      </w:r>
    </w:p>
    <w:p w14:paraId="500D479A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880D0B0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0D2BF6F" w14:textId="77777777" w:rsidR="003E2E3C" w:rsidRPr="009C16CB" w:rsidRDefault="003E2E3C" w:rsidP="003E2E3C">
      <w:pPr>
        <w:spacing w:after="0" w:line="360" w:lineRule="auto"/>
        <w:ind w:firstLine="567"/>
        <w:jc w:val="right"/>
        <w:rPr>
          <w:rFonts w:ascii="Times New Roman" w:eastAsia="Calibri" w:hAnsi="Times New Roman" w:cs="Times New Roman"/>
          <w:i/>
          <w:sz w:val="28"/>
          <w:szCs w:val="28"/>
        </w:rPr>
      </w:pPr>
      <w:r w:rsidRPr="009C16CB">
        <w:rPr>
          <w:rFonts w:ascii="Times New Roman" w:eastAsia="Calibri" w:hAnsi="Times New Roman" w:cs="Times New Roman"/>
          <w:i/>
          <w:sz w:val="28"/>
          <w:szCs w:val="28"/>
        </w:rPr>
        <w:t>Таблица 2.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589"/>
        <w:gridCol w:w="1210"/>
        <w:gridCol w:w="5056"/>
      </w:tblGrid>
      <w:tr w:rsidR="003E2E3C" w:rsidRPr="009C16CB" w14:paraId="3D46023E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06FACF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асштабный фактор (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W</w:t>
            </w:r>
            <w:r w:rsidRPr="009C16CB">
              <w:rPr>
                <w:rFonts w:ascii="Times New Roman" w:eastAsia="Calibri" w:hAnsi="Times New Roman" w:cs="Times New Roman"/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s-EC"/>
              </w:rPr>
              <w:t>)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D0D036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D06882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3E2E3C" w:rsidRPr="009C16CB" w14:paraId="59F6B27A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D0D526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  <w:t xml:space="preserve">Предсказуемость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PREC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8DD75E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8BEC57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низкий опыт в разработке данной программы</w:t>
            </w:r>
          </w:p>
        </w:tc>
      </w:tr>
      <w:tr w:rsidR="003E2E3C" w:rsidRPr="009C16CB" w14:paraId="3AF558B2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29C94F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Гибкость разработки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FLEX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1CD77C" w14:textId="77777777"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4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836638" w14:textId="77777777" w:rsidR="009C16CB" w:rsidRPr="009C16CB" w:rsidRDefault="003E2E3C" w:rsidP="001742A4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</w:pPr>
            <w:r w:rsidRPr="009C16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C"/>
              </w:rPr>
              <w:t>клиент установил общие цели, и дал идеи осуществляемого процесса</w:t>
            </w:r>
          </w:p>
        </w:tc>
      </w:tr>
      <w:tr w:rsidR="003E2E3C" w:rsidRPr="009C16CB" w14:paraId="4C8AE8C4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588325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Разрешение архитектуры /риска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RESL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AC248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01C261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средний анализ рисков</w:t>
            </w:r>
          </w:p>
        </w:tc>
      </w:tr>
      <w:tr w:rsidR="003E2E3C" w:rsidRPr="009C16CB" w14:paraId="13291598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1085C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Связность группы </w:t>
            </w: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TEAM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E86C84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980C9E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уровень взаимодействия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выше среднего</w:t>
            </w:r>
          </w:p>
        </w:tc>
      </w:tr>
      <w:tr w:rsidR="003E2E3C" w:rsidRPr="009C16CB" w14:paraId="5FC506AA" w14:textId="77777777" w:rsidTr="001742A4">
        <w:trPr>
          <w:cantSplit/>
          <w:trHeight w:val="170"/>
          <w:jc w:val="center"/>
        </w:trPr>
        <w:tc>
          <w:tcPr>
            <w:tcW w:w="3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2E1600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Зрелость процесса РМАТ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0ED72A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6145F0" w14:textId="77777777" w:rsidR="003E2E3C" w:rsidRPr="009C16CB" w:rsidRDefault="003E2E3C" w:rsidP="001742A4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9C16C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для оценки зрелости процесса в организации, берется номинальное значение</w:t>
            </w:r>
          </w:p>
        </w:tc>
      </w:tr>
    </w:tbl>
    <w:p w14:paraId="249D98FA" w14:textId="77777777" w:rsidR="003E2E3C" w:rsidRDefault="003E2E3C" w:rsidP="003E2E3C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4D0273E7" w14:textId="77777777" w:rsidR="003E2E3C" w:rsidRDefault="003E2E3C" w:rsidP="003E2E3C">
      <w:pPr>
        <w:shd w:val="clear" w:color="auto" w:fill="FFFFFF"/>
        <w:ind w:firstLine="284"/>
        <w:jc w:val="center"/>
        <w:rPr>
          <w:sz w:val="24"/>
        </w:rPr>
      </w:pPr>
      <w:r>
        <w:rPr>
          <w:rFonts w:ascii="Times New Roman" w:hAnsi="Times New Roman" w:cs="Times New Roman"/>
          <w:i/>
          <w:position w:val="-28"/>
          <w:sz w:val="24"/>
          <w:lang w:val="es-EC"/>
        </w:rPr>
        <w:object w:dxaOrig="2520" w:dyaOrig="900" w14:anchorId="56DE28A3">
          <v:shape id="_x0000_i1025" type="#_x0000_t75" style="width:126pt;height:45pt" o:ole="" fillcolor="window">
            <v:imagedata r:id="rId15" o:title=""/>
          </v:shape>
          <o:OLEObject Type="Embed" ProgID="Equation.3" ShapeID="_x0000_i1025" DrawAspect="Content" ObjectID="_1462565608" r:id="rId16"/>
        </w:object>
      </w:r>
      <w:r>
        <w:rPr>
          <w:sz w:val="24"/>
        </w:rPr>
        <w:t xml:space="preserve"> </w:t>
      </w:r>
    </w:p>
    <w:p w14:paraId="722550E3" w14:textId="77777777" w:rsidR="003E2E3C" w:rsidRDefault="003E2E3C" w:rsidP="003E2E3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В = </w:t>
      </w:r>
      <w:r>
        <w:rPr>
          <w:rFonts w:ascii="Times New Roman" w:hAnsi="Times New Roman" w:cs="Times New Roman"/>
          <w:sz w:val="32"/>
        </w:rPr>
        <w:t>1,01 + 0,01 (4 + 4 + 3 + 2 + 3) = 1,17</w:t>
      </w:r>
    </w:p>
    <w:p w14:paraId="1C9D0ADB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затрат и стоимости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отцениваем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длительность разработки:</w:t>
      </w:r>
    </w:p>
    <w:p w14:paraId="4FB626BC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TDEV</w:t>
      </w:r>
      <w:r>
        <w:rPr>
          <w:rFonts w:ascii="Times New Roman" w:hAnsi="Times New Roman" w:cs="Times New Roman"/>
          <w:sz w:val="28"/>
          <w:szCs w:val="28"/>
        </w:rPr>
        <w:t xml:space="preserve"> = [3,0х(ЗАТРАТЫ)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(0,33+0,2(B-1,01))</w:t>
      </w:r>
      <w:r>
        <w:rPr>
          <w:rFonts w:ascii="Times New Roman" w:hAnsi="Times New Roman" w:cs="Times New Roman"/>
          <w:sz w:val="28"/>
          <w:szCs w:val="28"/>
        </w:rPr>
        <w:t xml:space="preserve">] х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>
        <w:rPr>
          <w:rFonts w:ascii="Times New Roman" w:hAnsi="Times New Roman" w:cs="Times New Roman"/>
          <w:sz w:val="28"/>
          <w:szCs w:val="28"/>
        </w:rPr>
        <w:t>/100 [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14:paraId="19F8D676" w14:textId="77777777" w:rsidR="003E2E3C" w:rsidRPr="001F1ABF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— процент увеличения (уменьшения) номинального графика. Учитывая рекомендацию, полученную при анализе проектного риска, имеем 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SCEDPercentage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 xml:space="preserve"> =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Pr="00C17385">
        <w:rPr>
          <w:rFonts w:ascii="Times New Roman" w:hAnsi="Times New Roman" w:cs="Times New Roman"/>
          <w:color w:val="00B050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 Таким образом, получаем длительность:</w:t>
      </w:r>
    </w:p>
    <w:p w14:paraId="7A483060" w14:textId="77777777" w:rsidR="003E2E3C" w:rsidRDefault="003E2E3C" w:rsidP="003E2E3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F1ABF">
        <w:rPr>
          <w:rFonts w:ascii="Times New Roman" w:hAnsi="Times New Roman" w:cs="Times New Roman"/>
          <w:sz w:val="28"/>
          <w:szCs w:val="28"/>
        </w:rPr>
        <w:t>TDEV = [3,0х(0,</w:t>
      </w:r>
      <w:proofErr w:type="gramStart"/>
      <w:r w:rsidR="004125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F1ABF">
        <w:rPr>
          <w:rFonts w:ascii="Times New Roman" w:hAnsi="Times New Roman" w:cs="Times New Roman"/>
          <w:sz w:val="28"/>
          <w:szCs w:val="28"/>
        </w:rPr>
        <w:t>)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>0,33+0,2(1,17-1,01))</w:t>
      </w:r>
      <w:r w:rsidRPr="00C17385">
        <w:rPr>
          <w:rFonts w:ascii="Times New Roman" w:hAnsi="Times New Roman" w:cs="Times New Roman"/>
          <w:sz w:val="28"/>
          <w:szCs w:val="28"/>
        </w:rPr>
        <w:t>]</w:t>
      </w:r>
      <w:r w:rsidRPr="00C1738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F1ABF">
        <w:rPr>
          <w:rFonts w:ascii="Times New Roman" w:hAnsi="Times New Roman" w:cs="Times New Roman"/>
          <w:sz w:val="28"/>
          <w:szCs w:val="28"/>
        </w:rPr>
        <w:t xml:space="preserve">0/100 =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F1ABF">
        <w:rPr>
          <w:rFonts w:ascii="Times New Roman" w:hAnsi="Times New Roman" w:cs="Times New Roman"/>
          <w:sz w:val="28"/>
          <w:szCs w:val="28"/>
        </w:rPr>
        <w:t>.</w:t>
      </w:r>
      <w:r w:rsidR="0041258A">
        <w:rPr>
          <w:rFonts w:ascii="Times New Roman" w:hAnsi="Times New Roman" w:cs="Times New Roman"/>
          <w:sz w:val="28"/>
          <w:szCs w:val="28"/>
        </w:rPr>
        <w:t>7</w:t>
      </w:r>
      <w:r w:rsidRPr="001F1ABF">
        <w:rPr>
          <w:rFonts w:ascii="Times New Roman" w:hAnsi="Times New Roman" w:cs="Times New Roman"/>
          <w:sz w:val="28"/>
          <w:szCs w:val="28"/>
        </w:rPr>
        <w:t xml:space="preserve"> </w:t>
      </w:r>
      <w:r w:rsidRPr="001F1ABF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r w:rsidRPr="001F1ABF"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Pr="001F1ABF">
        <w:rPr>
          <w:rFonts w:ascii="Times New Roman" w:hAnsi="Times New Roman" w:cs="Times New Roman"/>
          <w:sz w:val="28"/>
          <w:szCs w:val="28"/>
        </w:rPr>
        <w:t>]</w:t>
      </w:r>
    </w:p>
    <w:p w14:paraId="3E74C5F7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0DB6E92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D2DA8B7" w14:textId="77777777" w:rsidR="00CA0694" w:rsidRDefault="00CA069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7BAE2781" w14:textId="77777777" w:rsidR="002B4024" w:rsidRPr="00F31A78" w:rsidRDefault="002B4024" w:rsidP="00C43BBB">
      <w:pPr>
        <w:pStyle w:val="2"/>
        <w:rPr>
          <w:rFonts w:ascii="Times New Roman" w:hAnsi="Times New Roman" w:cs="Times New Roman"/>
          <w:b w:val="0"/>
          <w:sz w:val="24"/>
          <w:szCs w:val="24"/>
          <w:rPrChange w:id="196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bookmarkStart w:id="197" w:name="_Toc388731991"/>
      <w:del w:id="198" w:author="frostball@gmail.com" w:date="2014-05-25T17:58:00Z">
        <w:r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199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1.12</w:delText>
        </w:r>
        <w:r w:rsidR="00C43BBB" w:rsidRPr="00F31A78" w:rsidDel="00F31A78">
          <w:rPr>
            <w:rFonts w:ascii="Times New Roman" w:hAnsi="Times New Roman" w:cs="Times New Roman"/>
            <w:b w:val="0"/>
            <w:sz w:val="24"/>
            <w:szCs w:val="24"/>
            <w:rPrChange w:id="200" w:author="frostball@gmail.com" w:date="2014-05-25T17:5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ab/>
        </w:r>
      </w:del>
      <w:r w:rsidR="00C43BBB" w:rsidRPr="00F31A78">
        <w:rPr>
          <w:rFonts w:ascii="Times New Roman" w:hAnsi="Times New Roman" w:cs="Times New Roman"/>
          <w:b w:val="0"/>
          <w:sz w:val="24"/>
          <w:szCs w:val="24"/>
          <w:rPrChange w:id="201" w:author="frostball@gmail.com" w:date="2014-05-25T17:58:00Z">
            <w:rPr>
              <w:rFonts w:ascii="Times New Roman" w:hAnsi="Times New Roman" w:cs="Times New Roman"/>
              <w:sz w:val="24"/>
              <w:szCs w:val="24"/>
            </w:rPr>
          </w:rPrChange>
        </w:rPr>
        <w:t>Начальный план выпусков версий.</w:t>
      </w:r>
      <w:bookmarkEnd w:id="197"/>
    </w:p>
    <w:p w14:paraId="632E7473" w14:textId="77777777" w:rsidR="001F1ABF" w:rsidRDefault="001F1ABF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83651E6" w14:textId="77777777" w:rsidR="009C16CB" w:rsidRPr="007F15F9" w:rsidRDefault="007F15F9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рисунках 6,7,8 показан начальный план выпусков версий, выполненный на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F15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7F15F9">
        <w:rPr>
          <w:rFonts w:ascii="Times New Roman" w:hAnsi="Times New Roman" w:cs="Times New Roman"/>
          <w:sz w:val="24"/>
          <w:szCs w:val="24"/>
        </w:rPr>
        <w:t>.</w:t>
      </w:r>
    </w:p>
    <w:p w14:paraId="26F08A2C" w14:textId="77777777" w:rsidR="0027459A" w:rsidRPr="0027459A" w:rsidRDefault="0077008D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C9D713" wp14:editId="114CBB63">
            <wp:extent cx="5597525" cy="260007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865" cy="260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7480" w14:textId="77777777" w:rsidR="00C43BBB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 Начальный план выпусков версий.</w:t>
      </w:r>
    </w:p>
    <w:p w14:paraId="6E0F4D61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BD8361" wp14:editId="4C6605D7">
            <wp:extent cx="5931535" cy="171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7E3E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Рисунок7.</w:t>
      </w:r>
      <w:r w:rsidR="00004CDB" w:rsidRPr="00004CDB">
        <w:rPr>
          <w:rFonts w:ascii="Times New Roman" w:hAnsi="Times New Roman" w:cs="Times New Roman"/>
          <w:sz w:val="24"/>
          <w:szCs w:val="24"/>
        </w:rPr>
        <w:t xml:space="preserve">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14:paraId="32B0020A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FAEEA3" wp14:editId="35A19B69">
            <wp:extent cx="5931535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1A98" w14:textId="77777777" w:rsidR="007F15F9" w:rsidRDefault="007F15F9" w:rsidP="007F15F9">
      <w:pPr>
        <w:tabs>
          <w:tab w:val="left" w:pos="1335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</w:t>
      </w:r>
      <w:r w:rsidR="00004CDB">
        <w:rPr>
          <w:rFonts w:ascii="Times New Roman" w:hAnsi="Times New Roman" w:cs="Times New Roman"/>
          <w:sz w:val="24"/>
          <w:szCs w:val="24"/>
        </w:rPr>
        <w:t>Начальный план выпусков версий.</w:t>
      </w:r>
    </w:p>
    <w:p w14:paraId="4D47EE58" w14:textId="77777777" w:rsidR="00C43BBB" w:rsidRDefault="00C43BBB" w:rsidP="00C43BBB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202" w:name="_Toc388731992"/>
      <w:del w:id="203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>2</w:delText>
        </w:r>
        <w:r w:rsidRPr="00C43BBB" w:rsidDel="00F31A7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F31A78">
          <w:rPr>
            <w:rFonts w:ascii="Times New Roman" w:hAnsi="Times New Roman" w:cs="Times New Roman"/>
            <w:sz w:val="24"/>
            <w:szCs w:val="24"/>
          </w:rPr>
          <w:tab/>
          <w:delText>Э</w:delText>
        </w:r>
      </w:del>
      <w:ins w:id="204" w:author="frostball@gmail.com" w:date="2014-05-25T18:00:00Z">
        <w:r w:rsidR="00F31A78">
          <w:rPr>
            <w:rFonts w:ascii="Times New Roman" w:hAnsi="Times New Roman" w:cs="Times New Roman"/>
            <w:sz w:val="24"/>
            <w:szCs w:val="24"/>
          </w:rPr>
          <w:t>Э</w:t>
        </w:r>
      </w:ins>
      <w:r>
        <w:rPr>
          <w:rFonts w:ascii="Times New Roman" w:hAnsi="Times New Roman" w:cs="Times New Roman"/>
          <w:sz w:val="24"/>
          <w:szCs w:val="24"/>
        </w:rPr>
        <w:t>тап проектирования (Развитие)</w:t>
      </w:r>
      <w:bookmarkEnd w:id="202"/>
    </w:p>
    <w:p w14:paraId="5B8F777D" w14:textId="77777777"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9E7E83A" w14:textId="77777777" w:rsidR="00C43BBB" w:rsidRDefault="00C43BBB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</w:p>
    <w:p w14:paraId="40C4CF8A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95AAC23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68A8DBD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C6C4908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13A6251" w14:textId="77777777" w:rsidR="000423C4" w:rsidRDefault="000423C4" w:rsidP="000B56A4">
      <w:pPr>
        <w:tabs>
          <w:tab w:val="left" w:pos="1335"/>
        </w:tabs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7DA8FEC" w14:textId="77777777" w:rsidR="000423C4" w:rsidRDefault="000423C4" w:rsidP="000423C4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bookmarkStart w:id="205" w:name="_Toc388731993"/>
      <w:del w:id="206" w:author="frostball@gmail.com" w:date="2014-05-25T18:00:00Z">
        <w:r w:rsidDel="00F31A78">
          <w:rPr>
            <w:rFonts w:ascii="Times New Roman" w:hAnsi="Times New Roman" w:cs="Times New Roman"/>
            <w:sz w:val="24"/>
            <w:szCs w:val="24"/>
          </w:rPr>
          <w:delText xml:space="preserve">3 </w:delText>
        </w:r>
      </w:del>
      <w:r>
        <w:rPr>
          <w:rFonts w:ascii="Times New Roman" w:hAnsi="Times New Roman" w:cs="Times New Roman"/>
          <w:sz w:val="24"/>
          <w:szCs w:val="24"/>
        </w:rPr>
        <w:t>Этап построения</w:t>
      </w:r>
      <w:bookmarkEnd w:id="205"/>
    </w:p>
    <w:p w14:paraId="06D02A0D" w14:textId="77777777"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>ттерны</w:t>
      </w:r>
      <w:r w:rsidRPr="007C46C3">
        <w:rPr>
          <w:rFonts w:ascii="Times New Roman" w:hAnsi="Times New Roman" w:cs="Times New Roman"/>
          <w:sz w:val="24"/>
          <w:szCs w:val="24"/>
        </w:rPr>
        <w:t>:</w:t>
      </w:r>
    </w:p>
    <w:p w14:paraId="7AE9FBFA" w14:textId="77777777" w:rsid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C46C3">
        <w:rPr>
          <w:rFonts w:ascii="Times New Roman" w:hAnsi="Times New Roman" w:cs="Times New Roman"/>
          <w:sz w:val="24"/>
          <w:szCs w:val="24"/>
        </w:rPr>
        <w:t xml:space="preserve">Модуль таблицы </w:t>
      </w:r>
      <w:proofErr w:type="gramStart"/>
      <w:r w:rsidRPr="007C46C3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Table</w:t>
      </w:r>
      <w:proofErr w:type="spellEnd"/>
      <w:proofErr w:type="gramEnd"/>
      <w:r w:rsidRPr="007C4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46C3">
        <w:rPr>
          <w:rFonts w:ascii="Times New Roman" w:hAnsi="Times New Roman" w:cs="Times New Roman"/>
          <w:sz w:val="24"/>
          <w:szCs w:val="24"/>
        </w:rPr>
        <w:t>Modyle</w:t>
      </w:r>
      <w:proofErr w:type="spellEnd"/>
      <w:r w:rsidRPr="007C46C3">
        <w:rPr>
          <w:rFonts w:ascii="Times New Roman" w:hAnsi="Times New Roman" w:cs="Times New Roman"/>
          <w:sz w:val="24"/>
          <w:szCs w:val="24"/>
        </w:rPr>
        <w:t xml:space="preserve"> ]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7C46C3">
        <w:rPr>
          <w:rFonts w:ascii="Times New Roman" w:hAnsi="Times New Roman" w:cs="Times New Roman"/>
          <w:sz w:val="24"/>
          <w:szCs w:val="24"/>
        </w:rPr>
        <w:t>то объект, охватывающий логику обработки всех записей хранимой или виртуальной таблицы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49C0E" w14:textId="77777777" w:rsidR="00044C58" w:rsidRDefault="00044C58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3D3EDD4" wp14:editId="4457A56C">
            <wp:extent cx="3390900" cy="2628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B733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>Одна сущность обрабатывает всю бизнес-логику для всех строк таблице БД или виде.</w:t>
      </w:r>
    </w:p>
    <w:p w14:paraId="26E811F2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Один из основополагающих принципов в ООП - сочетание данных и методов обработки этих данных. Традиционный объектно-ориентированный подход основан на объектах с соответствием, как, например,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. Таким образом, если есть класс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люой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экземпляр этого класса соответствует конкретному работнику. Эта структура работает хорошо, потому что, имея связь, можно выполнять операции,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использователь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отношения, и собирать данные о работнике</w:t>
      </w:r>
    </w:p>
    <w:p w14:paraId="3005327A" w14:textId="77777777" w:rsidR="00044C58" w:rsidRP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Одна из проблем в паттерне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интерфейсе к БД. Этот подход относится к БД, как к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сумашедшей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тётушке, запертой на чердаке, с которой никто не хочет говорить. Частенько, приходится сильно постараться, чтобы записать или считать данные из БД, преобразуя их между двумя представлениями.</w:t>
      </w:r>
    </w:p>
    <w:p w14:paraId="526E49B0" w14:textId="77777777" w:rsidR="00044C58" w:rsidRDefault="00044C58" w:rsidP="00044C58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44C58">
        <w:rPr>
          <w:rFonts w:ascii="Times New Roman" w:hAnsi="Times New Roman" w:cs="Times New Roman"/>
          <w:sz w:val="24"/>
          <w:szCs w:val="24"/>
        </w:rPr>
        <w:t xml:space="preserve">Паттерн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разделяет логику области определения (домена) на отдельные классы для каждой таблицы в БД и один экземпляр класса содержит различные процедуры, работающие с данными. Основное отличие от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заключается в том, что если есть несколько заказов, то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создавать для каждого из заказов свой объект, а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C58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044C58">
        <w:rPr>
          <w:rFonts w:ascii="Times New Roman" w:hAnsi="Times New Roman" w:cs="Times New Roman"/>
          <w:sz w:val="24"/>
          <w:szCs w:val="24"/>
        </w:rPr>
        <w:t xml:space="preserve"> будет управлять всем заказами при помощи одного объекта.</w:t>
      </w:r>
    </w:p>
    <w:p w14:paraId="6C0DB6D5" w14:textId="77777777" w:rsidR="007C46C3" w:rsidRPr="007C46C3" w:rsidRDefault="007C46C3" w:rsidP="007C46C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52BF7AC" w14:textId="77777777" w:rsidR="000423C4" w:rsidRPr="000423C4" w:rsidRDefault="000423C4" w:rsidP="000423C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207" w:name="_Toc388731994"/>
      <w:r w:rsidRPr="000423C4">
        <w:rPr>
          <w:rFonts w:ascii="Times New Roman" w:hAnsi="Times New Roman" w:cs="Times New Roman"/>
          <w:sz w:val="24"/>
          <w:szCs w:val="24"/>
        </w:rPr>
        <w:t>1 Студент</w:t>
      </w:r>
      <w:bookmarkEnd w:id="207"/>
    </w:p>
    <w:p w14:paraId="62C969B5" w14:textId="77777777" w:rsidR="000423C4" w:rsidRDefault="000423C4" w:rsidP="000423C4">
      <w:pPr>
        <w:pStyle w:val="3"/>
        <w:numPr>
          <w:ilvl w:val="0"/>
          <w:numId w:val="9"/>
        </w:numPr>
        <w:rPr>
          <w:rFonts w:ascii="Times New Roman" w:hAnsi="Times New Roman" w:cs="Times New Roman"/>
        </w:rPr>
      </w:pPr>
      <w:bookmarkStart w:id="208" w:name="_Toc388731995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08"/>
    </w:p>
    <w:p w14:paraId="63E937FE" w14:textId="77777777" w:rsidR="000423C4" w:rsidRDefault="00E0090C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</w:t>
      </w:r>
      <w:r w:rsidR="00D6699D">
        <w:rPr>
          <w:rFonts w:ascii="Times New Roman" w:hAnsi="Times New Roman" w:cs="Times New Roman"/>
          <w:sz w:val="24"/>
        </w:rPr>
        <w:t xml:space="preserve"> прецедентов для 1 студента.</w:t>
      </w:r>
    </w:p>
    <w:p w14:paraId="0515F30E" w14:textId="77777777" w:rsidR="00186AD7" w:rsidRDefault="00186AD7" w:rsidP="000423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171FE0B" wp14:editId="3D2BD5B8">
            <wp:extent cx="5905500" cy="596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0327" w14:textId="77777777" w:rsidR="00E0090C" w:rsidRDefault="00FF467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Диаграмма(ы) классов подсистемы</w:t>
      </w:r>
    </w:p>
    <w:p w14:paraId="1EF7C94F" w14:textId="77777777" w:rsidR="00FF467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14:paraId="22F2A2E2" w14:textId="77777777" w:rsidR="00FF467C" w:rsidRDefault="00260C5B" w:rsidP="00FF467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5B2D912" wp14:editId="493E7097">
            <wp:extent cx="4819650" cy="262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8102" w14:textId="77777777" w:rsidR="00FF467C" w:rsidRPr="00E0090C" w:rsidRDefault="00FF467C" w:rsidP="00FF467C">
      <w:pPr>
        <w:pStyle w:val="a7"/>
        <w:rPr>
          <w:rFonts w:ascii="Times New Roman" w:hAnsi="Times New Roman" w:cs="Times New Roman"/>
          <w:sz w:val="24"/>
        </w:rPr>
      </w:pPr>
    </w:p>
    <w:p w14:paraId="57E4F973" w14:textId="77777777" w:rsidR="00E0090C" w:rsidRP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14:paraId="064294CF" w14:textId="77777777"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 для основных функций программы,</w:t>
      </w:r>
    </w:p>
    <w:p w14:paraId="43538F7B" w14:textId="77777777" w:rsidR="00660229" w:rsidRDefault="00660229" w:rsidP="005F11A2">
      <w:pPr>
        <w:pStyle w:val="a7"/>
        <w:rPr>
          <w:rFonts w:ascii="Times New Roman" w:hAnsi="Times New Roman" w:cs="Times New Roman"/>
          <w:sz w:val="24"/>
        </w:rPr>
      </w:pPr>
    </w:p>
    <w:p w14:paraId="77B44A0E" w14:textId="77777777" w:rsidR="00EB0D3E" w:rsidRDefault="00660229" w:rsidP="00EB0D3E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B721DA7" wp14:editId="63E896D6">
            <wp:extent cx="5943600" cy="335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FC43" w14:textId="77777777" w:rsidR="00EB0D3E" w:rsidRPr="00E0090C" w:rsidRDefault="00EB0D3E" w:rsidP="00EB0D3E">
      <w:pPr>
        <w:pStyle w:val="a7"/>
        <w:rPr>
          <w:rFonts w:ascii="Times New Roman" w:hAnsi="Times New Roman" w:cs="Times New Roman"/>
          <w:sz w:val="24"/>
        </w:rPr>
      </w:pPr>
    </w:p>
    <w:p w14:paraId="7A9F75DF" w14:textId="77777777" w:rsidR="00E0090C" w:rsidRDefault="00E0090C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14:paraId="5279DC8E" w14:textId="77777777" w:rsidR="00553855" w:rsidRDefault="007C46C3" w:rsidP="00553855">
      <w:pPr>
        <w:pStyle w:val="a7"/>
        <w:rPr>
          <w:rFonts w:ascii="Times New Roman" w:hAnsi="Times New Roman" w:cs="Times New Roman"/>
          <w:sz w:val="24"/>
        </w:rPr>
      </w:pPr>
      <w:r w:rsidRPr="007C46C3">
        <w:rPr>
          <w:rFonts w:ascii="Times New Roman" w:hAnsi="Times New Roman" w:cs="Times New Roman"/>
          <w:sz w:val="24"/>
        </w:rPr>
        <w:t>модуль таблицы</w:t>
      </w:r>
      <w:r w:rsidR="004E4C12">
        <w:rPr>
          <w:rFonts w:ascii="Times New Roman" w:hAnsi="Times New Roman" w:cs="Times New Roman"/>
          <w:sz w:val="24"/>
        </w:rPr>
        <w:t xml:space="preserve"> (описан выше)</w:t>
      </w:r>
    </w:p>
    <w:p w14:paraId="280F06D5" w14:textId="77777777"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14:paraId="6385EBA6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преобразователь 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4E4C12">
        <w:rPr>
          <w:rFonts w:ascii="Times New Roman" w:hAnsi="Times New Roman" w:cs="Times New Roman"/>
          <w:sz w:val="24"/>
        </w:rPr>
        <w:t>(обращение к БД)</w:t>
      </w:r>
    </w:p>
    <w:p w14:paraId="23AE2A14" w14:textId="77777777" w:rsidR="002E15E8" w:rsidRDefault="002E15E8" w:rsidP="004E4C12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CEF83A7" wp14:editId="3B9A9DCC">
            <wp:extent cx="4676775" cy="2038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14E2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</w:p>
    <w:p w14:paraId="37DB1737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t xml:space="preserve">Объектные и реляционные БД используют разные способы структурирования данных. Множество составляющих объектов, </w:t>
      </w:r>
      <w:proofErr w:type="gramStart"/>
      <w:r w:rsidRPr="002E15E8">
        <w:rPr>
          <w:rFonts w:ascii="Times New Roman" w:hAnsi="Times New Roman" w:cs="Times New Roman"/>
          <w:sz w:val="24"/>
        </w:rPr>
        <w:t>например</w:t>
      </w:r>
      <w:proofErr w:type="gramEnd"/>
      <w:r w:rsidRPr="002E15E8">
        <w:rPr>
          <w:rFonts w:ascii="Times New Roman" w:hAnsi="Times New Roman" w:cs="Times New Roman"/>
          <w:sz w:val="24"/>
        </w:rPr>
        <w:t xml:space="preserve"> коллекции и наследование, не представлены в реляционных БД. Когда проектируется объектная модель с большим количеством бизнес-логики, полезно применять такие механизмы для улучшения организации хранения данных и логики, которая работает c ними. Это приводит к различиям в организации. Так что объектная и реляционная схемы не идентичны.</w:t>
      </w:r>
    </w:p>
    <w:p w14:paraId="6B166F38" w14:textId="77777777" w:rsidR="002E15E8" w:rsidRP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r w:rsidRPr="002E15E8">
        <w:rPr>
          <w:rFonts w:ascii="Times New Roman" w:hAnsi="Times New Roman" w:cs="Times New Roman"/>
          <w:sz w:val="24"/>
        </w:rPr>
        <w:lastRenderedPageBreak/>
        <w:t>Тем не менее, необходимость в обмене данными между двумя схемами не отпадает, и этот обмен становится, в свою очередь, сложным. Если же объект знает о реляционной структуре — изменения в одной из структур приведёт к проблемам в другой.</w:t>
      </w:r>
    </w:p>
    <w:p w14:paraId="56B5BA2B" w14:textId="77777777" w:rsidR="002E15E8" w:rsidRDefault="002E15E8" w:rsidP="002E15E8">
      <w:pPr>
        <w:pStyle w:val="a7"/>
        <w:rPr>
          <w:rFonts w:ascii="Times New Roman" w:hAnsi="Times New Roman" w:cs="Times New Roman"/>
          <w:sz w:val="24"/>
        </w:rPr>
      </w:pP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— это программная прослойка, разделяющая объект и БД. Его обязанность — пересылать данные между ними и изолировать их друг от друга. При использовании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Mapper'а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объекты не нуждаются в знании о существовании БД. Они не нуждаются в SQL-коде, и (естественно) в информации о структуре БД. Так как </w:t>
      </w:r>
      <w:proofErr w:type="spellStart"/>
      <w:r w:rsidRPr="002E15E8">
        <w:rPr>
          <w:rFonts w:ascii="Times New Roman" w:hAnsi="Times New Roman" w:cs="Times New Roman"/>
          <w:sz w:val="24"/>
        </w:rPr>
        <w:t>Data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- это разновидность паттерна 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>, сам объект-</w:t>
      </w:r>
      <w:proofErr w:type="spellStart"/>
      <w:r w:rsidRPr="002E15E8">
        <w:rPr>
          <w:rFonts w:ascii="Times New Roman" w:hAnsi="Times New Roman" w:cs="Times New Roman"/>
          <w:sz w:val="24"/>
        </w:rPr>
        <w:t>Mapper</w:t>
      </w:r>
      <w:proofErr w:type="spellEnd"/>
      <w:r w:rsidRPr="002E15E8">
        <w:rPr>
          <w:rFonts w:ascii="Times New Roman" w:hAnsi="Times New Roman" w:cs="Times New Roman"/>
          <w:sz w:val="24"/>
        </w:rPr>
        <w:t xml:space="preserve"> неизвестен объекту.</w:t>
      </w:r>
    </w:p>
    <w:p w14:paraId="14B3E328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</w:p>
    <w:p w14:paraId="541E3FB6" w14:textId="77777777" w:rsidR="004E4C12" w:rsidRDefault="004E4C12" w:rsidP="004E4C12">
      <w:pPr>
        <w:pStyle w:val="a7"/>
        <w:rPr>
          <w:rFonts w:ascii="Times New Roman" w:hAnsi="Times New Roman" w:cs="Times New Roman"/>
          <w:sz w:val="24"/>
        </w:rPr>
      </w:pPr>
      <w:r w:rsidRPr="004E4C12">
        <w:rPr>
          <w:rFonts w:ascii="Times New Roman" w:hAnsi="Times New Roman" w:cs="Times New Roman"/>
          <w:sz w:val="24"/>
        </w:rPr>
        <w:t>мост (</w:t>
      </w:r>
      <w:proofErr w:type="spellStart"/>
      <w:r w:rsidRPr="004E4C12">
        <w:rPr>
          <w:rFonts w:ascii="Times New Roman" w:hAnsi="Times New Roman" w:cs="Times New Roman"/>
          <w:sz w:val="24"/>
        </w:rPr>
        <w:t>gof</w:t>
      </w:r>
      <w:proofErr w:type="spellEnd"/>
      <w:r w:rsidRPr="004E4C12">
        <w:rPr>
          <w:rFonts w:ascii="Times New Roman" w:hAnsi="Times New Roman" w:cs="Times New Roman"/>
          <w:sz w:val="24"/>
        </w:rPr>
        <w:t>)</w:t>
      </w:r>
    </w:p>
    <w:p w14:paraId="277EFC37" w14:textId="77777777" w:rsidR="002E15E8" w:rsidRDefault="00E07F91" w:rsidP="004E4C12">
      <w:pPr>
        <w:pStyle w:val="a7"/>
        <w:rPr>
          <w:rFonts w:ascii="Times New Roman" w:hAnsi="Times New Roman" w:cs="Times New Roman"/>
          <w:sz w:val="24"/>
        </w:rPr>
      </w:pPr>
      <w:r w:rsidRPr="00E07F91">
        <w:rPr>
          <w:rFonts w:ascii="Times New Roman" w:hAnsi="Times New Roman" w:cs="Times New Roman"/>
          <w:sz w:val="24"/>
        </w:rPr>
        <w:t>Когда абстракция и реализация разделены, они могут изменяться независимо. Другими словами, при реализации через паттерн мост, изменение структуры интерфейса не мешает изменению структуры реализации.</w:t>
      </w:r>
    </w:p>
    <w:p w14:paraId="4D9E8E51" w14:textId="77777777" w:rsidR="004E4C12" w:rsidRDefault="004E4C12" w:rsidP="00553855">
      <w:pPr>
        <w:pStyle w:val="a7"/>
        <w:rPr>
          <w:rFonts w:ascii="Times New Roman" w:hAnsi="Times New Roman" w:cs="Times New Roman"/>
          <w:sz w:val="24"/>
        </w:rPr>
      </w:pPr>
    </w:p>
    <w:p w14:paraId="56C68614" w14:textId="77777777" w:rsidR="007C46C3" w:rsidRPr="00E0090C" w:rsidRDefault="007C46C3" w:rsidP="00553855">
      <w:pPr>
        <w:pStyle w:val="a7"/>
        <w:rPr>
          <w:rFonts w:ascii="Times New Roman" w:hAnsi="Times New Roman" w:cs="Times New Roman"/>
          <w:sz w:val="24"/>
        </w:rPr>
      </w:pPr>
    </w:p>
    <w:p w14:paraId="19128024" w14:textId="77777777" w:rsidR="00E0090C" w:rsidRDefault="00BB66BB" w:rsidP="00E0090C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Оценка качества проекта</w:t>
      </w:r>
      <w:r w:rsidR="00E0090C" w:rsidRPr="00E0090C">
        <w:rPr>
          <w:rFonts w:ascii="Times New Roman" w:hAnsi="Times New Roman" w:cs="Times New Roman"/>
          <w:sz w:val="24"/>
        </w:rPr>
        <w:t>.</w:t>
      </w:r>
    </w:p>
    <w:p w14:paraId="75CA9481" w14:textId="77777777" w:rsidR="00BB66BB" w:rsidRPr="00735A96" w:rsidRDefault="00735A96" w:rsidP="00BB66BB">
      <w:pPr>
        <w:pStyle w:val="a7"/>
        <w:rPr>
          <w:rFonts w:ascii="Times New Roman" w:hAnsi="Times New Roman" w:cs="Times New Roman"/>
          <w:b/>
          <w:sz w:val="24"/>
        </w:rPr>
      </w:pPr>
      <w:r w:rsidRPr="00735A96">
        <w:rPr>
          <w:rFonts w:ascii="Times New Roman" w:hAnsi="Times New Roman" w:cs="Times New Roman"/>
          <w:b/>
          <w:sz w:val="24"/>
        </w:rPr>
        <w:t>Итерация 1</w:t>
      </w:r>
    </w:p>
    <w:p w14:paraId="77B0183D" w14:textId="77777777" w:rsidR="00BB66BB" w:rsidRPr="00F55BF0" w:rsidRDefault="00BB66BB" w:rsidP="00BB66BB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399ED445" w14:textId="77777777" w:rsidR="00E0090C" w:rsidRDefault="00BF13D4" w:rsidP="00E0090C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940"/>
        <w:gridCol w:w="2889"/>
      </w:tblGrid>
      <w:tr w:rsidR="00BF13D4" w14:paraId="3F4115FA" w14:textId="77777777" w:rsidTr="00BF13D4">
        <w:tc>
          <w:tcPr>
            <w:tcW w:w="2872" w:type="dxa"/>
          </w:tcPr>
          <w:p w14:paraId="1D423B80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60" w:type="dxa"/>
          </w:tcPr>
          <w:p w14:paraId="10F16E93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93" w:type="dxa"/>
          </w:tcPr>
          <w:p w14:paraId="192BC569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F13D4" w14:paraId="18158DAC" w14:textId="77777777" w:rsidTr="00BF13D4">
        <w:trPr>
          <w:trHeight w:val="42"/>
        </w:trPr>
        <w:tc>
          <w:tcPr>
            <w:tcW w:w="2872" w:type="dxa"/>
            <w:vMerge w:val="restart"/>
          </w:tcPr>
          <w:p w14:paraId="3EF4E093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 w:rsidRPr="00BF13D4">
              <w:rPr>
                <w:rFonts w:ascii="Times New Roman" w:hAnsi="Times New Roman" w:cs="Times New Roman"/>
                <w:sz w:val="24"/>
              </w:rPr>
              <w:t>Form1</w:t>
            </w:r>
          </w:p>
        </w:tc>
        <w:tc>
          <w:tcPr>
            <w:tcW w:w="2860" w:type="dxa"/>
          </w:tcPr>
          <w:p w14:paraId="53584F8D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lib.WinHistory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history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2893" w:type="dxa"/>
          </w:tcPr>
          <w:p w14:paraId="7DF0C07E" w14:textId="77777777" w:rsid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F13D4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F13D4">
              <w:rPr>
                <w:rFonts w:ascii="Times New Roman" w:hAnsi="Times New Roman" w:cs="Times New Roman"/>
                <w:sz w:val="24"/>
              </w:rPr>
              <w:t xml:space="preserve"> Form1()</w:t>
            </w:r>
          </w:p>
        </w:tc>
      </w:tr>
      <w:tr w:rsidR="00BF13D4" w:rsidRPr="00026A09" w14:paraId="262524CE" w14:textId="77777777" w:rsidTr="00BF13D4">
        <w:trPr>
          <w:trHeight w:val="38"/>
        </w:trPr>
        <w:tc>
          <w:tcPr>
            <w:tcW w:w="2872" w:type="dxa"/>
            <w:vMerge/>
          </w:tcPr>
          <w:p w14:paraId="0DE8C88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60" w:type="dxa"/>
          </w:tcPr>
          <w:p w14:paraId="366233C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List&lt;lib.Models.Message&gt; messages;</w:t>
            </w:r>
          </w:p>
        </w:tc>
        <w:tc>
          <w:tcPr>
            <w:tcW w:w="2893" w:type="dxa"/>
          </w:tcPr>
          <w:p w14:paraId="7069CE88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searchButton_Click(object sender, EventArgs e)</w:t>
            </w:r>
          </w:p>
        </w:tc>
      </w:tr>
      <w:tr w:rsidR="00BF13D4" w:rsidRPr="00026A09" w14:paraId="1FE90F2F" w14:textId="77777777" w:rsidTr="00BF13D4">
        <w:trPr>
          <w:trHeight w:val="38"/>
        </w:trPr>
        <w:tc>
          <w:tcPr>
            <w:tcW w:w="2872" w:type="dxa"/>
            <w:vMerge/>
          </w:tcPr>
          <w:p w14:paraId="7A01ADCD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2D758FC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List&lt;lib.Models.ClientInfo&gt; clients;</w:t>
            </w:r>
          </w:p>
        </w:tc>
        <w:tc>
          <w:tcPr>
            <w:tcW w:w="2893" w:type="dxa"/>
          </w:tcPr>
          <w:p w14:paraId="121A8EE8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F13D4">
              <w:rPr>
                <w:rFonts w:ascii="Times New Roman" w:hAnsi="Times New Roman" w:cs="Times New Roman"/>
                <w:sz w:val="24"/>
                <w:lang w:val="en-US"/>
              </w:rPr>
              <w:t>private void exportButton_Click(object sender, EventArgs e)</w:t>
            </w:r>
          </w:p>
        </w:tc>
      </w:tr>
      <w:tr w:rsidR="00BF13D4" w:rsidRPr="00026A09" w14:paraId="39519418" w14:textId="77777777" w:rsidTr="00BF13D4">
        <w:trPr>
          <w:trHeight w:val="38"/>
        </w:trPr>
        <w:tc>
          <w:tcPr>
            <w:tcW w:w="2872" w:type="dxa"/>
            <w:vMerge/>
          </w:tcPr>
          <w:p w14:paraId="4AF83AB1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2FF0701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360A043E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026A09" w14:paraId="388F2997" w14:textId="77777777" w:rsidTr="00BF13D4">
        <w:trPr>
          <w:trHeight w:val="38"/>
        </w:trPr>
        <w:tc>
          <w:tcPr>
            <w:tcW w:w="2872" w:type="dxa"/>
            <w:vMerge/>
          </w:tcPr>
          <w:p w14:paraId="09AB20D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05174321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687701DB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026A09" w14:paraId="218FE483" w14:textId="77777777" w:rsidTr="00BF13D4">
        <w:trPr>
          <w:trHeight w:val="38"/>
        </w:trPr>
        <w:tc>
          <w:tcPr>
            <w:tcW w:w="2872" w:type="dxa"/>
            <w:vMerge/>
          </w:tcPr>
          <w:p w14:paraId="673B696F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6D48B08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18A8DF6C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F13D4" w:rsidRPr="00026A09" w14:paraId="23ED9C62" w14:textId="77777777" w:rsidTr="00BF13D4">
        <w:trPr>
          <w:trHeight w:val="38"/>
        </w:trPr>
        <w:tc>
          <w:tcPr>
            <w:tcW w:w="2872" w:type="dxa"/>
            <w:vMerge/>
          </w:tcPr>
          <w:p w14:paraId="283E4ADC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60" w:type="dxa"/>
          </w:tcPr>
          <w:p w14:paraId="78CAA885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93" w:type="dxa"/>
          </w:tcPr>
          <w:p w14:paraId="11AFE4EA" w14:textId="77777777" w:rsidR="00BF13D4" w:rsidRPr="00BF13D4" w:rsidRDefault="00BF13D4" w:rsidP="00E0090C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6D9517FE" w14:textId="77777777" w:rsidR="00BF13D4" w:rsidRPr="00BF13D4" w:rsidRDefault="00BF13D4" w:rsidP="00E0090C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0BC6548D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14:paraId="52A660A4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14:paraId="53D64EFD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14:paraId="5FA130D3" w14:textId="77777777" w:rsidR="00D6699D" w:rsidRPr="00BF13D4" w:rsidRDefault="00D6699D" w:rsidP="000423C4">
      <w:pPr>
        <w:rPr>
          <w:rFonts w:ascii="Times New Roman" w:hAnsi="Times New Roman" w:cs="Times New Roman"/>
          <w:sz w:val="24"/>
          <w:lang w:val="en-US"/>
        </w:rPr>
      </w:pPr>
    </w:p>
    <w:p w14:paraId="45DB0497" w14:textId="77777777" w:rsidR="00D6699D" w:rsidRDefault="00D6699D" w:rsidP="00D6699D">
      <w:pPr>
        <w:pStyle w:val="2"/>
        <w:rPr>
          <w:rFonts w:ascii="Times New Roman" w:hAnsi="Times New Roman" w:cs="Times New Roman"/>
          <w:sz w:val="24"/>
        </w:rPr>
      </w:pPr>
      <w:bookmarkStart w:id="209" w:name="_Toc388731996"/>
      <w:r>
        <w:rPr>
          <w:rFonts w:ascii="Times New Roman" w:hAnsi="Times New Roman" w:cs="Times New Roman"/>
          <w:sz w:val="24"/>
        </w:rPr>
        <w:t>2 Студент</w:t>
      </w:r>
      <w:bookmarkEnd w:id="209"/>
    </w:p>
    <w:p w14:paraId="7E4BEAF2" w14:textId="77777777" w:rsidR="002922EF" w:rsidRDefault="002922EF" w:rsidP="002922EF">
      <w:pPr>
        <w:pStyle w:val="3"/>
        <w:numPr>
          <w:ilvl w:val="0"/>
          <w:numId w:val="11"/>
        </w:numPr>
        <w:rPr>
          <w:rFonts w:ascii="Times New Roman" w:hAnsi="Times New Roman" w:cs="Times New Roman"/>
        </w:rPr>
      </w:pPr>
      <w:bookmarkStart w:id="210" w:name="_Toc388731997"/>
      <w:r w:rsidRPr="000423C4">
        <w:rPr>
          <w:rFonts w:ascii="Times New Roman" w:hAnsi="Times New Roman" w:cs="Times New Roman"/>
        </w:rPr>
        <w:t>Полностью определить и реализовать прецеденты (по варианту).</w:t>
      </w:r>
      <w:bookmarkEnd w:id="210"/>
    </w:p>
    <w:p w14:paraId="41813ACD" w14:textId="77777777" w:rsidR="002922EF" w:rsidRDefault="002922EF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прецедентов для 2 студента.</w:t>
      </w:r>
    </w:p>
    <w:p w14:paraId="15B9B21A" w14:textId="77777777" w:rsidR="00186AD7" w:rsidRDefault="00186AD7" w:rsidP="002922E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5A465F7" wp14:editId="7EE879D0">
            <wp:extent cx="5905500" cy="3971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4AF1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Диаграмма(ы) классов подсистемы,</w:t>
      </w:r>
    </w:p>
    <w:p w14:paraId="5D31BB91" w14:textId="77777777" w:rsidR="00560CF8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БД системы журнала сообщений</w:t>
      </w:r>
    </w:p>
    <w:p w14:paraId="57F59678" w14:textId="77777777" w:rsidR="00560CF8" w:rsidRPr="00E0090C" w:rsidRDefault="00560CF8" w:rsidP="00560CF8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7960C89" wp14:editId="126BB3DF">
            <wp:extent cx="5934075" cy="36576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6FE9" w14:textId="77777777" w:rsidR="002922EF" w:rsidRPr="00E0090C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Полностью разработать компоненты с использованием паттернов (по вариантам).</w:t>
      </w:r>
    </w:p>
    <w:p w14:paraId="56C3E9DA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последовательностей</w:t>
      </w:r>
      <w:r w:rsidR="005F11A2">
        <w:rPr>
          <w:rFonts w:ascii="Times New Roman" w:hAnsi="Times New Roman" w:cs="Times New Roman"/>
          <w:sz w:val="24"/>
        </w:rPr>
        <w:t xml:space="preserve"> для основных функций программы</w:t>
      </w:r>
    </w:p>
    <w:p w14:paraId="34EF307B" w14:textId="77777777" w:rsidR="005F11A2" w:rsidRDefault="005F11A2" w:rsidP="005F11A2">
      <w:pPr>
        <w:pStyle w:val="a7"/>
        <w:rPr>
          <w:rFonts w:ascii="Times New Roman" w:hAnsi="Times New Roman" w:cs="Times New Roman"/>
          <w:sz w:val="24"/>
        </w:rPr>
      </w:pPr>
    </w:p>
    <w:p w14:paraId="5723A1D1" w14:textId="77777777" w:rsidR="005F11A2" w:rsidRPr="00553855" w:rsidRDefault="00C27D5C" w:rsidP="005F11A2">
      <w:pPr>
        <w:pStyle w:val="a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8E02C28" wp14:editId="5B0AD292">
            <wp:extent cx="5934075" cy="2247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C58A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Диаграммы классов и последовательностей для иллюстрации примененных паттернов.</w:t>
      </w:r>
    </w:p>
    <w:p w14:paraId="64BE0736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модуль таблицы (</w:t>
      </w:r>
      <w:r>
        <w:rPr>
          <w:rFonts w:ascii="Times New Roman" w:hAnsi="Times New Roman" w:cs="Times New Roman"/>
          <w:sz w:val="24"/>
        </w:rPr>
        <w:t>описано выше</w:t>
      </w:r>
      <w:r w:rsidRPr="005D7B4A">
        <w:rPr>
          <w:rFonts w:ascii="Times New Roman" w:hAnsi="Times New Roman" w:cs="Times New Roman"/>
          <w:sz w:val="24"/>
        </w:rPr>
        <w:t xml:space="preserve">) </w:t>
      </w:r>
    </w:p>
    <w:p w14:paraId="692798C7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</w:p>
    <w:p w14:paraId="2F1CF54B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шлюз записи данных (обращение к</w:t>
      </w:r>
      <w:r>
        <w:rPr>
          <w:rFonts w:ascii="Times New Roman" w:hAnsi="Times New Roman" w:cs="Times New Roman"/>
          <w:sz w:val="24"/>
        </w:rPr>
        <w:t xml:space="preserve"> </w:t>
      </w:r>
      <w:r w:rsidRPr="005D7B4A">
        <w:rPr>
          <w:rFonts w:ascii="Times New Roman" w:hAnsi="Times New Roman" w:cs="Times New Roman"/>
          <w:sz w:val="24"/>
        </w:rPr>
        <w:t>БД)</w:t>
      </w:r>
    </w:p>
    <w:p w14:paraId="04FB0069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Описание </w:t>
      </w:r>
      <w:proofErr w:type="spellStart"/>
      <w:r w:rsidRPr="00B5467A">
        <w:rPr>
          <w:rFonts w:ascii="Times New Roman" w:hAnsi="Times New Roman" w:cs="Times New Roman"/>
          <w:sz w:val="24"/>
        </w:rPr>
        <w:t>Row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Data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467A">
        <w:rPr>
          <w:rFonts w:ascii="Times New Roman" w:hAnsi="Times New Roman" w:cs="Times New Roman"/>
          <w:sz w:val="24"/>
        </w:rPr>
        <w:t>Gateway</w:t>
      </w:r>
      <w:proofErr w:type="spellEnd"/>
    </w:p>
    <w:p w14:paraId="2C4B7E88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93D154A" wp14:editId="47668116">
            <wp:extent cx="5514975" cy="2895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FEB2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выступает в роли шлюза к отдельной записи в источнике данных. Один экземпляр на одну запись.</w:t>
      </w:r>
    </w:p>
    <w:p w14:paraId="69D4E3F4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Встраивание кода доступа к БД в объекты, хранящиеся в памяти, может привести в некоторым неудобствам. Во-первых, если ваши объекты содержат бизнес-логику, добавление взаимодействия с БД увеличит сложность. Вскоре тестирование станет неудобным, если объекты, хранящиеся в памяти, завязаны на БД. Тесты станут медленнее из-за доступа к БД.</w:t>
      </w:r>
    </w:p>
    <w:p w14:paraId="2739FA0F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>Объект шлюза к записи представляется в точности, как запись в БД, но при этом даёт возможность доступа посредством штатных средств языка программирования. Все подробности доступа к БД скрыты за этим интерфейсом.</w:t>
      </w:r>
    </w:p>
    <w:p w14:paraId="763AD2EF" w14:textId="77777777" w:rsidR="005D7B4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Пример: объект шлюза </w:t>
      </w:r>
      <w:proofErr w:type="spellStart"/>
      <w:r w:rsidRPr="00B5467A">
        <w:rPr>
          <w:rFonts w:ascii="Times New Roman" w:hAnsi="Times New Roman" w:cs="Times New Roman"/>
          <w:sz w:val="24"/>
        </w:rPr>
        <w:t>PersonGateway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данные о записи из таблицы </w:t>
      </w:r>
      <w:proofErr w:type="spellStart"/>
      <w:r w:rsidRPr="00B5467A">
        <w:rPr>
          <w:rFonts w:ascii="Times New Roman" w:hAnsi="Times New Roman" w:cs="Times New Roman"/>
          <w:sz w:val="24"/>
        </w:rPr>
        <w:t>person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методы </w:t>
      </w:r>
      <w:proofErr w:type="spellStart"/>
      <w:r w:rsidRPr="00B5467A">
        <w:rPr>
          <w:rFonts w:ascii="Times New Roman" w:hAnsi="Times New Roman" w:cs="Times New Roman"/>
          <w:sz w:val="24"/>
        </w:rPr>
        <w:t>insert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update</w:t>
      </w:r>
      <w:proofErr w:type="spellEnd"/>
      <w:r w:rsidRPr="00B5467A">
        <w:rPr>
          <w:rFonts w:ascii="Times New Roman" w:hAnsi="Times New Roman" w:cs="Times New Roman"/>
          <w:sz w:val="24"/>
        </w:rPr>
        <w:t>, которые позволяют прозрачно работать с записью.</w:t>
      </w:r>
    </w:p>
    <w:p w14:paraId="49BB1196" w14:textId="77777777" w:rsidR="00B5467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 xml:space="preserve"> </w:t>
      </w:r>
    </w:p>
    <w:p w14:paraId="289E7D96" w14:textId="77777777" w:rsidR="005D7B4A" w:rsidRDefault="005D7B4A" w:rsidP="005D7B4A">
      <w:pPr>
        <w:pStyle w:val="a7"/>
        <w:rPr>
          <w:rFonts w:ascii="Times New Roman" w:hAnsi="Times New Roman" w:cs="Times New Roman"/>
          <w:sz w:val="24"/>
        </w:rPr>
      </w:pPr>
      <w:r w:rsidRPr="005D7B4A">
        <w:rPr>
          <w:rFonts w:ascii="Times New Roman" w:hAnsi="Times New Roman" w:cs="Times New Roman"/>
          <w:sz w:val="24"/>
        </w:rPr>
        <w:t>компоновщик (</w:t>
      </w:r>
      <w:proofErr w:type="spellStart"/>
      <w:r w:rsidRPr="005D7B4A">
        <w:rPr>
          <w:rFonts w:ascii="Times New Roman" w:hAnsi="Times New Roman" w:cs="Times New Roman"/>
          <w:sz w:val="24"/>
        </w:rPr>
        <w:t>gof</w:t>
      </w:r>
      <w:proofErr w:type="spellEnd"/>
      <w:r w:rsidRPr="005D7B4A">
        <w:rPr>
          <w:rFonts w:ascii="Times New Roman" w:hAnsi="Times New Roman" w:cs="Times New Roman"/>
          <w:sz w:val="24"/>
        </w:rPr>
        <w:t>).</w:t>
      </w:r>
    </w:p>
    <w:p w14:paraId="6344B204" w14:textId="77777777"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</w:t>
      </w:r>
      <w:r w:rsidRPr="00B5467A">
        <w:rPr>
          <w:rFonts w:ascii="Times New Roman" w:hAnsi="Times New Roman" w:cs="Times New Roman"/>
          <w:sz w:val="24"/>
        </w:rPr>
        <w:t>омпоновщик - паттерн, структурирующий объекты таким образом, что появляется возможность унифицировано, одинаково обращаться с каждым из них.</w:t>
      </w:r>
    </w:p>
    <w:p w14:paraId="5D6E2B14" w14:textId="77777777" w:rsidR="00B5467A" w:rsidRDefault="00B5467A" w:rsidP="005D7B4A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731497" wp14:editId="53E9B866">
            <wp:extent cx="5143500" cy="2400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801F" w14:textId="77777777" w:rsidR="00B5467A" w:rsidRP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Ключом к паттерну компоновщик является абстрактный класс, который является одновременно и примитивом, и контейнером. В графической системе этот класс может называться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В нем объявлены операции, специфичные для каждого вида графического объекта (такие как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 и общие для всех составных объектов, </w:t>
      </w:r>
      <w:proofErr w:type="gramStart"/>
      <w:r w:rsidRPr="00B5467A">
        <w:rPr>
          <w:rFonts w:ascii="Times New Roman" w:hAnsi="Times New Roman" w:cs="Times New Roman"/>
          <w:sz w:val="24"/>
        </w:rPr>
        <w:t>например</w:t>
      </w:r>
      <w:proofErr w:type="gramEnd"/>
      <w:r w:rsidRPr="00B5467A">
        <w:rPr>
          <w:rFonts w:ascii="Times New Roman" w:hAnsi="Times New Roman" w:cs="Times New Roman"/>
          <w:sz w:val="24"/>
        </w:rPr>
        <w:t xml:space="preserve"> операции для доступа и управления потомками. Подклассы </w:t>
      </w:r>
      <w:proofErr w:type="spellStart"/>
      <w:r w:rsidRPr="00B5467A">
        <w:rPr>
          <w:rFonts w:ascii="Times New Roman" w:hAnsi="Times New Roman" w:cs="Times New Roman"/>
          <w:sz w:val="24"/>
        </w:rPr>
        <w:t>Line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Rectangle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5467A">
        <w:rPr>
          <w:rFonts w:ascii="Times New Roman" w:hAnsi="Times New Roman" w:cs="Times New Roman"/>
          <w:sz w:val="24"/>
        </w:rPr>
        <w:t>Text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определяют примитивные графические объекты. В них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реализована соответственно для рисования прямых, прямоугольников и текста. Поскольку у примитивных объектов нет потомков, то ни один из этих подклассов не реализует операции, относящиеся к управлению </w:t>
      </w:r>
      <w:proofErr w:type="gramStart"/>
      <w:r w:rsidRPr="00B5467A">
        <w:rPr>
          <w:rFonts w:ascii="Times New Roman" w:hAnsi="Times New Roman" w:cs="Times New Roman"/>
          <w:sz w:val="24"/>
        </w:rPr>
        <w:t>потомками(</w:t>
      </w:r>
      <w:proofErr w:type="spellStart"/>
      <w:proofErr w:type="gramEnd"/>
      <w:r w:rsidRPr="00B5467A">
        <w:rPr>
          <w:rFonts w:ascii="Times New Roman" w:hAnsi="Times New Roman" w:cs="Times New Roman"/>
          <w:sz w:val="24"/>
        </w:rPr>
        <w:t>Add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Remove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5467A">
        <w:rPr>
          <w:rFonts w:ascii="Times New Roman" w:hAnsi="Times New Roman" w:cs="Times New Roman"/>
          <w:sz w:val="24"/>
        </w:rPr>
        <w:t>GetChild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). </w:t>
      </w:r>
    </w:p>
    <w:p w14:paraId="117B07A5" w14:textId="77777777" w:rsidR="00B5467A" w:rsidRDefault="00B5467A" w:rsidP="00B5467A">
      <w:pPr>
        <w:pStyle w:val="a7"/>
        <w:rPr>
          <w:rFonts w:ascii="Times New Roman" w:hAnsi="Times New Roman" w:cs="Times New Roman"/>
          <w:sz w:val="24"/>
        </w:rPr>
      </w:pPr>
      <w:r w:rsidRPr="00B5467A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агрегирует, состоит из других более примитивных объектов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. Реализованная в нем операция </w:t>
      </w:r>
      <w:proofErr w:type="spellStart"/>
      <w:r w:rsidRPr="00B5467A">
        <w:rPr>
          <w:rFonts w:ascii="Times New Roman" w:hAnsi="Times New Roman" w:cs="Times New Roman"/>
          <w:sz w:val="24"/>
        </w:rPr>
        <w:t>Draw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вызывает одноименную функцию </w:t>
      </w:r>
      <w:proofErr w:type="spellStart"/>
      <w:r w:rsidRPr="00B5467A">
        <w:rPr>
          <w:rFonts w:ascii="Times New Roman" w:hAnsi="Times New Roman" w:cs="Times New Roman"/>
          <w:sz w:val="24"/>
        </w:rPr>
        <w:t>отрисовки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для каждого потомка, а операции для работы с потомками уже не пусты. Поскольку интерфейс класса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соответствует интерфейсу </w:t>
      </w:r>
      <w:proofErr w:type="spellStart"/>
      <w:r w:rsidRPr="00B5467A">
        <w:rPr>
          <w:rFonts w:ascii="Times New Roman" w:hAnsi="Times New Roman" w:cs="Times New Roman"/>
          <w:sz w:val="24"/>
        </w:rPr>
        <w:t>Graphic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, то в состав объекта </w:t>
      </w:r>
      <w:proofErr w:type="spellStart"/>
      <w:r w:rsidRPr="00B5467A">
        <w:rPr>
          <w:rFonts w:ascii="Times New Roman" w:hAnsi="Times New Roman" w:cs="Times New Roman"/>
          <w:sz w:val="24"/>
        </w:rPr>
        <w:t>Picture</w:t>
      </w:r>
      <w:proofErr w:type="spellEnd"/>
      <w:r w:rsidRPr="00B5467A">
        <w:rPr>
          <w:rFonts w:ascii="Times New Roman" w:hAnsi="Times New Roman" w:cs="Times New Roman"/>
          <w:sz w:val="24"/>
        </w:rPr>
        <w:t xml:space="preserve"> могут входить и другие такие же объекты.</w:t>
      </w:r>
    </w:p>
    <w:p w14:paraId="37E10B60" w14:textId="77777777" w:rsidR="00B1132F" w:rsidRPr="00B1132F" w:rsidRDefault="00B1132F" w:rsidP="00B1132F">
      <w:pPr>
        <w:rPr>
          <w:rFonts w:ascii="Times New Roman" w:hAnsi="Times New Roman" w:cs="Times New Roman"/>
          <w:sz w:val="24"/>
        </w:rPr>
      </w:pPr>
    </w:p>
    <w:p w14:paraId="4F7E31D3" w14:textId="77777777" w:rsidR="00553855" w:rsidRPr="00E0090C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14:paraId="374A3E39" w14:textId="77777777" w:rsidR="002922EF" w:rsidRDefault="002922EF" w:rsidP="002922E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E0090C">
        <w:rPr>
          <w:rFonts w:ascii="Times New Roman" w:hAnsi="Times New Roman" w:cs="Times New Roman"/>
          <w:sz w:val="24"/>
        </w:rPr>
        <w:t>Провести тестирование и отладку.</w:t>
      </w:r>
    </w:p>
    <w:p w14:paraId="3641F0FE" w14:textId="77777777" w:rsidR="00553855" w:rsidRPr="00553855" w:rsidRDefault="00553855" w:rsidP="00553855">
      <w:pPr>
        <w:pStyle w:val="a7"/>
        <w:rPr>
          <w:rFonts w:ascii="Times New Roman" w:hAnsi="Times New Roman" w:cs="Times New Roman"/>
          <w:sz w:val="24"/>
        </w:rPr>
      </w:pPr>
    </w:p>
    <w:p w14:paraId="1AC70369" w14:textId="77777777" w:rsidR="00553855" w:rsidRPr="00F55BF0" w:rsidRDefault="00F55BF0" w:rsidP="00553855">
      <w:pPr>
        <w:pStyle w:val="a7"/>
        <w:rPr>
          <w:rFonts w:ascii="Times New Roman" w:hAnsi="Times New Roman" w:cs="Times New Roman"/>
          <w:b/>
          <w:sz w:val="24"/>
        </w:rPr>
      </w:pPr>
      <w:r w:rsidRPr="00F55BF0">
        <w:rPr>
          <w:rFonts w:ascii="Times New Roman" w:hAnsi="Times New Roman" w:cs="Times New Roman"/>
          <w:b/>
          <w:sz w:val="24"/>
        </w:rPr>
        <w:t xml:space="preserve">Итерация1 </w:t>
      </w:r>
    </w:p>
    <w:p w14:paraId="5FDAA364" w14:textId="77777777" w:rsidR="00F55BF0" w:rsidRPr="00F55BF0" w:rsidRDefault="00F55BF0" w:rsidP="00553855">
      <w:pPr>
        <w:pStyle w:val="a7"/>
        <w:rPr>
          <w:rFonts w:ascii="Times New Roman" w:hAnsi="Times New Roman" w:cs="Times New Roman"/>
          <w:sz w:val="24"/>
        </w:rPr>
      </w:pPr>
    </w:p>
    <w:p w14:paraId="61BB21C5" w14:textId="77777777" w:rsidR="00553855" w:rsidRDefault="00F55BF0" w:rsidP="00553855">
      <w:pPr>
        <w:pStyle w:val="a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14"/>
        <w:gridCol w:w="2839"/>
        <w:gridCol w:w="2872"/>
      </w:tblGrid>
      <w:tr w:rsidR="001742A4" w14:paraId="0DFDB648" w14:textId="77777777" w:rsidTr="001742A4">
        <w:tc>
          <w:tcPr>
            <w:tcW w:w="2914" w:type="dxa"/>
          </w:tcPr>
          <w:p w14:paraId="630B78B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39" w:type="dxa"/>
          </w:tcPr>
          <w:p w14:paraId="4A236291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  <w:tc>
          <w:tcPr>
            <w:tcW w:w="2872" w:type="dxa"/>
          </w:tcPr>
          <w:p w14:paraId="4A893D33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1742A4" w14:paraId="2C882EDF" w14:textId="77777777" w:rsidTr="001742A4">
        <w:trPr>
          <w:trHeight w:val="90"/>
        </w:trPr>
        <w:tc>
          <w:tcPr>
            <w:tcW w:w="2914" w:type="dxa"/>
            <w:vMerge w:val="restart"/>
          </w:tcPr>
          <w:p w14:paraId="59469915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742A4"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</w:p>
        </w:tc>
        <w:tc>
          <w:tcPr>
            <w:tcW w:w="2839" w:type="dxa"/>
            <w:vMerge w:val="restart"/>
          </w:tcPr>
          <w:p w14:paraId="046BABED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14:paraId="31AF48C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private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WinHistory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1742A4" w:rsidRPr="00026A09" w14:paraId="41ACF84F" w14:textId="77777777" w:rsidTr="001742A4">
        <w:trPr>
          <w:trHeight w:val="90"/>
        </w:trPr>
        <w:tc>
          <w:tcPr>
            <w:tcW w:w="2914" w:type="dxa"/>
            <w:vMerge/>
          </w:tcPr>
          <w:p w14:paraId="7F7AF16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9" w:type="dxa"/>
            <w:vMerge/>
          </w:tcPr>
          <w:p w14:paraId="2A8C1F2A" w14:textId="77777777" w:rsid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72" w:type="dxa"/>
          </w:tcPr>
          <w:p w14:paraId="5C9455D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WinHistory(Guid guid, string name)</w:t>
            </w:r>
          </w:p>
        </w:tc>
      </w:tr>
      <w:tr w:rsidR="001742A4" w:rsidRPr="00026A09" w14:paraId="27B8EAFB" w14:textId="77777777" w:rsidTr="001742A4">
        <w:trPr>
          <w:trHeight w:val="45"/>
        </w:trPr>
        <w:tc>
          <w:tcPr>
            <w:tcW w:w="2914" w:type="dxa"/>
            <w:vMerge/>
          </w:tcPr>
          <w:p w14:paraId="23BED02F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A455A9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01B21414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static WinHistory Login(Guid guid, string name)</w:t>
            </w:r>
          </w:p>
        </w:tc>
      </w:tr>
      <w:tr w:rsidR="001742A4" w:rsidRPr="00026A09" w14:paraId="2E2BF930" w14:textId="77777777" w:rsidTr="001742A4">
        <w:trPr>
          <w:trHeight w:val="45"/>
        </w:trPr>
        <w:tc>
          <w:tcPr>
            <w:tcW w:w="2914" w:type="dxa"/>
            <w:vMerge/>
          </w:tcPr>
          <w:p w14:paraId="7C1B5D0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40CBB43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1CDC5D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message, int level)</w:t>
            </w:r>
          </w:p>
        </w:tc>
      </w:tr>
      <w:tr w:rsidR="001742A4" w:rsidRPr="00026A09" w14:paraId="34EC05FC" w14:textId="77777777" w:rsidTr="001742A4">
        <w:trPr>
          <w:trHeight w:val="45"/>
        </w:trPr>
        <w:tc>
          <w:tcPr>
            <w:tcW w:w="2914" w:type="dxa"/>
            <w:vMerge/>
          </w:tcPr>
          <w:p w14:paraId="68037AB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8883F0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DE713B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void Send(string message)</w:t>
            </w:r>
          </w:p>
        </w:tc>
      </w:tr>
      <w:tr w:rsidR="001742A4" w:rsidRPr="00026A09" w14:paraId="46C79FEC" w14:textId="77777777" w:rsidTr="001742A4">
        <w:trPr>
          <w:trHeight w:val="45"/>
        </w:trPr>
        <w:tc>
          <w:tcPr>
            <w:tcW w:w="2914" w:type="dxa"/>
            <w:vMerge/>
          </w:tcPr>
          <w:p w14:paraId="5DAE585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048083A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147B3C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 IEnumerable&lt;Message&gt; Receive(int level)</w:t>
            </w:r>
          </w:p>
        </w:tc>
      </w:tr>
      <w:tr w:rsidR="001742A4" w:rsidRPr="001742A4" w14:paraId="35CF3123" w14:textId="77777777" w:rsidTr="001742A4">
        <w:trPr>
          <w:trHeight w:val="45"/>
        </w:trPr>
        <w:tc>
          <w:tcPr>
            <w:tcW w:w="2914" w:type="dxa"/>
            <w:vMerge/>
          </w:tcPr>
          <w:p w14:paraId="734EEC0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5C2042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F269280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Receive()</w:t>
            </w:r>
          </w:p>
        </w:tc>
      </w:tr>
      <w:tr w:rsidR="001742A4" w:rsidRPr="00026A09" w14:paraId="27F5ADCA" w14:textId="77777777" w:rsidTr="001742A4">
        <w:trPr>
          <w:trHeight w:val="69"/>
        </w:trPr>
        <w:tc>
          <w:tcPr>
            <w:tcW w:w="2914" w:type="dxa"/>
            <w:vMerge/>
          </w:tcPr>
          <w:p w14:paraId="689CD04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62EEEEF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0353266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guid)</w:t>
            </w:r>
          </w:p>
        </w:tc>
      </w:tr>
      <w:tr w:rsidR="001742A4" w:rsidRPr="00026A09" w14:paraId="57B2FA53" w14:textId="77777777" w:rsidTr="001742A4">
        <w:trPr>
          <w:trHeight w:val="67"/>
        </w:trPr>
        <w:tc>
          <w:tcPr>
            <w:tcW w:w="2914" w:type="dxa"/>
            <w:vMerge/>
          </w:tcPr>
          <w:p w14:paraId="1718ECD7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2429F0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40DC1F8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Receive(Guid guid, int level)</w:t>
            </w:r>
          </w:p>
        </w:tc>
      </w:tr>
      <w:tr w:rsidR="001742A4" w:rsidRPr="00026A09" w14:paraId="39A9E430" w14:textId="77777777" w:rsidTr="001742A4">
        <w:trPr>
          <w:trHeight w:val="67"/>
        </w:trPr>
        <w:tc>
          <w:tcPr>
            <w:tcW w:w="2914" w:type="dxa"/>
            <w:vMerge/>
          </w:tcPr>
          <w:p w14:paraId="083A3266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BAC2A47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6DEBA9C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IEnumerable&lt;Message&gt; Receive(string contains)</w:t>
            </w:r>
          </w:p>
        </w:tc>
      </w:tr>
      <w:tr w:rsidR="001742A4" w:rsidRPr="001742A4" w14:paraId="4DA6D340" w14:textId="77777777" w:rsidTr="001742A4">
        <w:trPr>
          <w:trHeight w:val="135"/>
        </w:trPr>
        <w:tc>
          <w:tcPr>
            <w:tcW w:w="2914" w:type="dxa"/>
            <w:vMerge/>
          </w:tcPr>
          <w:p w14:paraId="45A3E665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3BCA8C2E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6470923B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IEnumerable&lt;ClientInfo&gt; ReceiveClients()</w:t>
            </w:r>
          </w:p>
        </w:tc>
      </w:tr>
      <w:tr w:rsidR="001742A4" w:rsidRPr="00026A09" w14:paraId="7F9992EC" w14:textId="77777777" w:rsidTr="001742A4">
        <w:trPr>
          <w:trHeight w:val="135"/>
        </w:trPr>
        <w:tc>
          <w:tcPr>
            <w:tcW w:w="2914" w:type="dxa"/>
            <w:vMerge/>
          </w:tcPr>
          <w:p w14:paraId="140314B8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9" w:type="dxa"/>
            <w:vMerge/>
          </w:tcPr>
          <w:p w14:paraId="553EA1D9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72" w:type="dxa"/>
          </w:tcPr>
          <w:p w14:paraId="5ED3D4DA" w14:textId="77777777" w:rsidR="001742A4" w:rsidRPr="001742A4" w:rsidRDefault="001742A4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42A4">
              <w:rPr>
                <w:rFonts w:ascii="Times New Roman" w:hAnsi="Times New Roman" w:cs="Times New Roman"/>
                <w:sz w:val="24"/>
                <w:lang w:val="en-US"/>
              </w:rPr>
              <w:t>public ClientInfo ReciveClientInfo(Guid guid)</w:t>
            </w:r>
          </w:p>
        </w:tc>
      </w:tr>
    </w:tbl>
    <w:p w14:paraId="41A65EDF" w14:textId="77777777" w:rsidR="00F55BF0" w:rsidRPr="001742A4" w:rsidRDefault="00F55BF0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269263A9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901"/>
        <w:gridCol w:w="2848"/>
      </w:tblGrid>
      <w:tr w:rsidR="0031438D" w14:paraId="42CA7D40" w14:textId="77777777" w:rsidTr="0031438D">
        <w:tc>
          <w:tcPr>
            <w:tcW w:w="2876" w:type="dxa"/>
          </w:tcPr>
          <w:p w14:paraId="59060B48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901" w:type="dxa"/>
          </w:tcPr>
          <w:p w14:paraId="57EBAE88" w14:textId="77777777"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31438D">
              <w:rPr>
                <w:rFonts w:ascii="Times New Roman" w:hAnsi="Times New Roman" w:cs="Times New Roman"/>
                <w:sz w:val="24"/>
              </w:rPr>
              <w:t>оля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8" w:type="dxa"/>
          </w:tcPr>
          <w:p w14:paraId="07938E65" w14:textId="77777777" w:rsidR="0031438D" w:rsidRPr="0031438D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="0031438D">
              <w:rPr>
                <w:rFonts w:ascii="Times New Roman" w:hAnsi="Times New Roman" w:cs="Times New Roman"/>
                <w:sz w:val="24"/>
              </w:rPr>
              <w:t>етоды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31438D" w14:paraId="233E9AE2" w14:textId="77777777" w:rsidTr="0031438D">
        <w:trPr>
          <w:trHeight w:val="185"/>
        </w:trPr>
        <w:tc>
          <w:tcPr>
            <w:tcW w:w="2876" w:type="dxa"/>
            <w:vMerge w:val="restart"/>
          </w:tcPr>
          <w:p w14:paraId="6D33E1CE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ClientInfo</w:t>
            </w:r>
          </w:p>
        </w:tc>
        <w:tc>
          <w:tcPr>
            <w:tcW w:w="2901" w:type="dxa"/>
          </w:tcPr>
          <w:p w14:paraId="7A6A88B4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int ClientInfoId</w:t>
            </w:r>
          </w:p>
        </w:tc>
        <w:tc>
          <w:tcPr>
            <w:tcW w:w="2848" w:type="dxa"/>
          </w:tcPr>
          <w:p w14:paraId="640B5EBE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get; </w:t>
            </w:r>
          </w:p>
        </w:tc>
      </w:tr>
      <w:tr w:rsidR="0031438D" w14:paraId="0C53D7A7" w14:textId="77777777" w:rsidTr="0031438D">
        <w:trPr>
          <w:trHeight w:val="185"/>
        </w:trPr>
        <w:tc>
          <w:tcPr>
            <w:tcW w:w="2876" w:type="dxa"/>
            <w:vMerge/>
          </w:tcPr>
          <w:p w14:paraId="33C88D3E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2FDF65C1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Guid</w:t>
            </w:r>
          </w:p>
        </w:tc>
        <w:tc>
          <w:tcPr>
            <w:tcW w:w="2848" w:type="dxa"/>
            <w:vMerge w:val="restart"/>
          </w:tcPr>
          <w:p w14:paraId="284F7BF9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set;</w:t>
            </w:r>
          </w:p>
        </w:tc>
      </w:tr>
      <w:tr w:rsidR="0031438D" w14:paraId="4AE3C7A0" w14:textId="77777777" w:rsidTr="0031438D">
        <w:trPr>
          <w:trHeight w:val="185"/>
        </w:trPr>
        <w:tc>
          <w:tcPr>
            <w:tcW w:w="2876" w:type="dxa"/>
            <w:vMerge/>
          </w:tcPr>
          <w:p w14:paraId="0784CD21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901" w:type="dxa"/>
          </w:tcPr>
          <w:p w14:paraId="0CBE2BF4" w14:textId="77777777" w:rsidR="0031438D" w:rsidRP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1438D">
              <w:rPr>
                <w:rFonts w:ascii="Times New Roman" w:hAnsi="Times New Roman" w:cs="Times New Roman"/>
                <w:sz w:val="24"/>
                <w:lang w:val="en-US"/>
              </w:rPr>
              <w:t>public string Name</w:t>
            </w:r>
          </w:p>
        </w:tc>
        <w:tc>
          <w:tcPr>
            <w:tcW w:w="2848" w:type="dxa"/>
            <w:vMerge/>
          </w:tcPr>
          <w:p w14:paraId="76A8F59F" w14:textId="77777777" w:rsidR="0031438D" w:rsidRDefault="0031438D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1F6E3080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2"/>
        <w:gridCol w:w="2871"/>
      </w:tblGrid>
      <w:tr w:rsidR="00BC11C7" w14:paraId="2915D3B2" w14:textId="77777777" w:rsidTr="00335185">
        <w:tc>
          <w:tcPr>
            <w:tcW w:w="2872" w:type="dxa"/>
          </w:tcPr>
          <w:p w14:paraId="61475D23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882" w:type="dxa"/>
          </w:tcPr>
          <w:p w14:paraId="09CD023A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2871" w:type="dxa"/>
          </w:tcPr>
          <w:p w14:paraId="18DB1DE0" w14:textId="77777777" w:rsidR="00BC11C7" w:rsidRPr="00BC11C7" w:rsidRDefault="00BC11C7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14:paraId="0E35B276" w14:textId="77777777" w:rsidTr="00335185">
        <w:trPr>
          <w:trHeight w:val="69"/>
        </w:trPr>
        <w:tc>
          <w:tcPr>
            <w:tcW w:w="2872" w:type="dxa"/>
            <w:vMerge w:val="restart"/>
          </w:tcPr>
          <w:p w14:paraId="45672BC8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C11C7">
              <w:rPr>
                <w:rFonts w:ascii="Times New Roman" w:hAnsi="Times New Roman" w:cs="Times New Roman"/>
                <w:sz w:val="24"/>
                <w:lang w:val="en-US"/>
              </w:rPr>
              <w:t>Message</w:t>
            </w:r>
          </w:p>
        </w:tc>
        <w:tc>
          <w:tcPr>
            <w:tcW w:w="2882" w:type="dxa"/>
          </w:tcPr>
          <w:p w14:paraId="22076283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int MessageI</w:t>
            </w:r>
          </w:p>
        </w:tc>
        <w:tc>
          <w:tcPr>
            <w:tcW w:w="2871" w:type="dxa"/>
            <w:vMerge w:val="restart"/>
          </w:tcPr>
          <w:p w14:paraId="105B00AD" w14:textId="77777777" w:rsidR="00B22A53" w:rsidRPr="00341E5A" w:rsidRDefault="00B22A53" w:rsidP="00335185">
            <w:proofErr w:type="spellStart"/>
            <w:r w:rsidRPr="00341E5A">
              <w:t>get</w:t>
            </w:r>
            <w:proofErr w:type="spellEnd"/>
            <w:r w:rsidRPr="00341E5A">
              <w:t xml:space="preserve">; </w:t>
            </w:r>
          </w:p>
        </w:tc>
      </w:tr>
      <w:tr w:rsidR="00B22A53" w14:paraId="0D892EC3" w14:textId="77777777" w:rsidTr="00335185">
        <w:trPr>
          <w:trHeight w:val="67"/>
        </w:trPr>
        <w:tc>
          <w:tcPr>
            <w:tcW w:w="2872" w:type="dxa"/>
            <w:vMerge/>
          </w:tcPr>
          <w:p w14:paraId="3D0C0287" w14:textId="77777777"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10C9CE96" w14:textId="77777777"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335185">
              <w:rPr>
                <w:rFonts w:ascii="Times New Roman" w:hAnsi="Times New Roman" w:cs="Times New Roman"/>
                <w:sz w:val="24"/>
                <w:lang w:val="en-US"/>
              </w:rPr>
              <w:t>public ClientInfo ClientInfo</w:t>
            </w:r>
          </w:p>
        </w:tc>
        <w:tc>
          <w:tcPr>
            <w:tcW w:w="2871" w:type="dxa"/>
            <w:vMerge/>
          </w:tcPr>
          <w:p w14:paraId="2907064B" w14:textId="77777777" w:rsidR="00B22A53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6EB6DBB2" w14:textId="77777777" w:rsidTr="00335185">
        <w:trPr>
          <w:trHeight w:val="67"/>
        </w:trPr>
        <w:tc>
          <w:tcPr>
            <w:tcW w:w="2872" w:type="dxa"/>
            <w:vMerge/>
          </w:tcPr>
          <w:p w14:paraId="62D39534" w14:textId="77777777" w:rsidR="00B22A53" w:rsidRPr="00BC11C7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6A0FC5BA" w14:textId="77777777" w:rsidR="00B22A53" w:rsidRPr="00335185" w:rsidRDefault="00B22A53" w:rsidP="0033518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public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string</w:t>
            </w:r>
            <w:proofErr w:type="spellEnd"/>
            <w:r w:rsidRPr="00B22A5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B22A53">
              <w:rPr>
                <w:rFonts w:ascii="Times New Roman" w:hAnsi="Times New Roman" w:cs="Times New Roman"/>
                <w:sz w:val="24"/>
              </w:rPr>
              <w:t>Text</w:t>
            </w:r>
            <w:proofErr w:type="spellEnd"/>
          </w:p>
        </w:tc>
        <w:tc>
          <w:tcPr>
            <w:tcW w:w="2871" w:type="dxa"/>
            <w:vMerge w:val="restart"/>
          </w:tcPr>
          <w:p w14:paraId="7A21689A" w14:textId="77777777" w:rsidR="00B22A53" w:rsidRPr="00341E5A" w:rsidRDefault="00B22A53" w:rsidP="00335185">
            <w:r>
              <w:rPr>
                <w:lang w:val="en-US"/>
              </w:rPr>
              <w:t>s</w:t>
            </w:r>
            <w:proofErr w:type="spellStart"/>
            <w:r w:rsidRPr="00341E5A">
              <w:t>et</w:t>
            </w:r>
            <w:proofErr w:type="spellEnd"/>
            <w:r w:rsidRPr="00341E5A">
              <w:t xml:space="preserve">; </w:t>
            </w:r>
          </w:p>
        </w:tc>
      </w:tr>
      <w:tr w:rsidR="00B22A53" w14:paraId="07C1E17A" w14:textId="77777777" w:rsidTr="00B22A53">
        <w:trPr>
          <w:trHeight w:val="135"/>
        </w:trPr>
        <w:tc>
          <w:tcPr>
            <w:tcW w:w="2872" w:type="dxa"/>
            <w:vMerge/>
          </w:tcPr>
          <w:p w14:paraId="78173053" w14:textId="77777777"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2CA5D950" w14:textId="77777777" w:rsidR="00B22A53" w:rsidRPr="00335185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DateTime Stamp</w:t>
            </w:r>
          </w:p>
        </w:tc>
        <w:tc>
          <w:tcPr>
            <w:tcW w:w="2871" w:type="dxa"/>
            <w:vMerge/>
          </w:tcPr>
          <w:p w14:paraId="718EA0F6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785E9584" w14:textId="77777777" w:rsidTr="00335185">
        <w:trPr>
          <w:trHeight w:val="135"/>
        </w:trPr>
        <w:tc>
          <w:tcPr>
            <w:tcW w:w="2872" w:type="dxa"/>
            <w:vMerge/>
          </w:tcPr>
          <w:p w14:paraId="33F3AC36" w14:textId="77777777" w:rsidR="00B22A53" w:rsidRPr="00BC11C7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82" w:type="dxa"/>
          </w:tcPr>
          <w:p w14:paraId="26225183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int Level</w:t>
            </w:r>
          </w:p>
        </w:tc>
        <w:tc>
          <w:tcPr>
            <w:tcW w:w="2871" w:type="dxa"/>
            <w:vMerge/>
          </w:tcPr>
          <w:p w14:paraId="0D9DC36B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5F9AEB40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2974"/>
        <w:gridCol w:w="2645"/>
        <w:gridCol w:w="3006"/>
      </w:tblGrid>
      <w:tr w:rsidR="00B22A53" w14:paraId="377F9EE4" w14:textId="77777777" w:rsidTr="00B22A53">
        <w:tc>
          <w:tcPr>
            <w:tcW w:w="2974" w:type="dxa"/>
          </w:tcPr>
          <w:p w14:paraId="553FF1A8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</w:p>
        </w:tc>
        <w:tc>
          <w:tcPr>
            <w:tcW w:w="2645" w:type="dxa"/>
          </w:tcPr>
          <w:p w14:paraId="11269A18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Поля </w:t>
            </w:r>
          </w:p>
        </w:tc>
        <w:tc>
          <w:tcPr>
            <w:tcW w:w="3006" w:type="dxa"/>
          </w:tcPr>
          <w:p w14:paraId="10F238F4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Методы </w:t>
            </w:r>
          </w:p>
        </w:tc>
      </w:tr>
      <w:tr w:rsidR="00B22A53" w14:paraId="26513051" w14:textId="77777777" w:rsidTr="00B22A53">
        <w:trPr>
          <w:trHeight w:val="465"/>
        </w:trPr>
        <w:tc>
          <w:tcPr>
            <w:tcW w:w="2974" w:type="dxa"/>
            <w:vMerge w:val="restart"/>
          </w:tcPr>
          <w:p w14:paraId="35FF57C9" w14:textId="77777777" w:rsid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WinHistoryDbContext</w:t>
            </w:r>
          </w:p>
        </w:tc>
        <w:tc>
          <w:tcPr>
            <w:tcW w:w="2645" w:type="dxa"/>
          </w:tcPr>
          <w:p w14:paraId="1FD79463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DbSet&lt;Message&gt; Messages</w:t>
            </w:r>
          </w:p>
        </w:tc>
        <w:tc>
          <w:tcPr>
            <w:tcW w:w="3006" w:type="dxa"/>
          </w:tcPr>
          <w:p w14:paraId="2C644FB1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WinHistoryDbContext()</w:t>
            </w:r>
          </w:p>
          <w:p w14:paraId="1F51F5D8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22A53" w14:paraId="34ADECEA" w14:textId="77777777" w:rsidTr="00131C9C">
        <w:trPr>
          <w:trHeight w:val="465"/>
        </w:trPr>
        <w:tc>
          <w:tcPr>
            <w:tcW w:w="2974" w:type="dxa"/>
            <w:vMerge/>
          </w:tcPr>
          <w:p w14:paraId="13B76CE5" w14:textId="77777777"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7ED93C05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22A53">
              <w:rPr>
                <w:rFonts w:ascii="Times New Roman" w:hAnsi="Times New Roman" w:cs="Times New Roman"/>
                <w:sz w:val="24"/>
                <w:lang w:val="en-US"/>
              </w:rPr>
              <w:t>public DbSet&lt;ClientInfo&gt; Clients</w:t>
            </w:r>
          </w:p>
        </w:tc>
        <w:tc>
          <w:tcPr>
            <w:tcW w:w="3006" w:type="dxa"/>
          </w:tcPr>
          <w:p w14:paraId="6EE079CF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B22A53" w14:paraId="24B20FA6" w14:textId="77777777" w:rsidTr="00131C9C">
        <w:trPr>
          <w:trHeight w:val="465"/>
        </w:trPr>
        <w:tc>
          <w:tcPr>
            <w:tcW w:w="2974" w:type="dxa"/>
            <w:vMerge/>
          </w:tcPr>
          <w:p w14:paraId="0F66AA72" w14:textId="77777777" w:rsidR="00B22A53" w:rsidRPr="00B22A53" w:rsidRDefault="00B22A53" w:rsidP="00B22A53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645" w:type="dxa"/>
          </w:tcPr>
          <w:p w14:paraId="70A59E4B" w14:textId="77777777" w:rsid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006" w:type="dxa"/>
          </w:tcPr>
          <w:p w14:paraId="1CB69D02" w14:textId="77777777" w:rsidR="00B22A53" w:rsidRPr="00B22A53" w:rsidRDefault="00B22A53" w:rsidP="00553855">
            <w:pPr>
              <w:pStyle w:val="a7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set</w:t>
            </w:r>
          </w:p>
        </w:tc>
      </w:tr>
    </w:tbl>
    <w:p w14:paraId="5E0F1670" w14:textId="77777777" w:rsidR="00B22A53" w:rsidRDefault="00B22A53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03DCBD4E" w14:textId="77777777" w:rsidR="00553855" w:rsidRDefault="00553855" w:rsidP="00553855">
      <w:pPr>
        <w:pStyle w:val="a7"/>
        <w:rPr>
          <w:rFonts w:ascii="Times New Roman" w:hAnsi="Times New Roman" w:cs="Times New Roman"/>
          <w:sz w:val="24"/>
          <w:lang w:val="en-US"/>
        </w:rPr>
      </w:pPr>
    </w:p>
    <w:p w14:paraId="4656FB0E" w14:textId="77777777" w:rsidR="00553855" w:rsidRPr="00553855" w:rsidRDefault="00553855" w:rsidP="00553855">
      <w:pPr>
        <w:pStyle w:val="a7"/>
        <w:outlineLvl w:val="1"/>
        <w:rPr>
          <w:rFonts w:ascii="Times New Roman" w:hAnsi="Times New Roman" w:cs="Times New Roman"/>
          <w:sz w:val="24"/>
        </w:rPr>
      </w:pPr>
      <w:bookmarkStart w:id="211" w:name="_Toc388731998"/>
      <w:r>
        <w:rPr>
          <w:rFonts w:ascii="Times New Roman" w:hAnsi="Times New Roman" w:cs="Times New Roman"/>
          <w:sz w:val="24"/>
        </w:rPr>
        <w:t>Тестирование и отладка</w:t>
      </w:r>
      <w:bookmarkEnd w:id="211"/>
    </w:p>
    <w:p w14:paraId="11EA17E3" w14:textId="77777777" w:rsidR="00D6699D" w:rsidRDefault="00D6699D" w:rsidP="000423C4">
      <w:pPr>
        <w:rPr>
          <w:rFonts w:ascii="Times New Roman" w:hAnsi="Times New Roman" w:cs="Times New Roman"/>
          <w:sz w:val="24"/>
        </w:rPr>
      </w:pPr>
    </w:p>
    <w:p w14:paraId="5CA32419" w14:textId="77777777" w:rsidR="00D6699D" w:rsidRPr="000423C4" w:rsidRDefault="00D6699D" w:rsidP="000423C4">
      <w:pPr>
        <w:rPr>
          <w:rFonts w:ascii="Times New Roman" w:hAnsi="Times New Roman" w:cs="Times New Roman"/>
          <w:sz w:val="24"/>
        </w:rPr>
      </w:pPr>
    </w:p>
    <w:p w14:paraId="79ACBB9B" w14:textId="77777777" w:rsidR="000423C4" w:rsidRPr="000423C4" w:rsidRDefault="000423C4" w:rsidP="000423C4">
      <w:pPr>
        <w:rPr>
          <w:rFonts w:ascii="Times New Roman" w:hAnsi="Times New Roman" w:cs="Times New Roman"/>
          <w:sz w:val="24"/>
          <w:szCs w:val="24"/>
        </w:rPr>
      </w:pPr>
    </w:p>
    <w:sectPr w:rsidR="000423C4" w:rsidRPr="00042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 TIX" w:date="2014-05-25T18:18:00Z" w:initials="IT">
    <w:p w14:paraId="4FF510D7" w14:textId="77777777" w:rsidR="00026A09" w:rsidRDefault="00026A09">
      <w:pPr>
        <w:pStyle w:val="aa"/>
      </w:pPr>
      <w:r>
        <w:rPr>
          <w:rStyle w:val="a9"/>
        </w:rPr>
        <w:annotationRef/>
      </w:r>
    </w:p>
    <w:p w14:paraId="0793EADD" w14:textId="77777777" w:rsidR="00026A09" w:rsidRDefault="00026A09">
      <w:pPr>
        <w:pStyle w:val="aa"/>
      </w:pPr>
      <w:r>
        <w:rPr>
          <w:rFonts w:ascii="Times New Roman" w:eastAsia="Calibri" w:hAnsi="Times New Roman" w:cs="Times New Roman"/>
          <w:sz w:val="28"/>
          <w:szCs w:val="28"/>
        </w:rPr>
        <w:pict w14:anchorId="0709D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75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93EA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3FFF"/>
    <w:multiLevelType w:val="hybridMultilevel"/>
    <w:tmpl w:val="8620D8B2"/>
    <w:lvl w:ilvl="0" w:tplc="B9FC8324">
      <w:start w:val="1"/>
      <w:numFmt w:val="decimal"/>
      <w:lvlText w:val="%1)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143728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23088"/>
    <w:multiLevelType w:val="hybridMultilevel"/>
    <w:tmpl w:val="21A28F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073380"/>
    <w:multiLevelType w:val="hybridMultilevel"/>
    <w:tmpl w:val="DEEC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D306E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FF1"/>
    <w:multiLevelType w:val="hybridMultilevel"/>
    <w:tmpl w:val="0DE0A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F55E0"/>
    <w:multiLevelType w:val="hybridMultilevel"/>
    <w:tmpl w:val="737A8EBC"/>
    <w:lvl w:ilvl="0" w:tplc="357891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942B90"/>
    <w:multiLevelType w:val="hybridMultilevel"/>
    <w:tmpl w:val="1E784990"/>
    <w:lvl w:ilvl="0" w:tplc="91C00D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2D31E0C"/>
    <w:multiLevelType w:val="hybridMultilevel"/>
    <w:tmpl w:val="9760B256"/>
    <w:lvl w:ilvl="0" w:tplc="975E618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54533D28"/>
    <w:multiLevelType w:val="hybridMultilevel"/>
    <w:tmpl w:val="06680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B5DDD"/>
    <w:multiLevelType w:val="hybridMultilevel"/>
    <w:tmpl w:val="59ACAC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84446A2"/>
    <w:multiLevelType w:val="hybridMultilevel"/>
    <w:tmpl w:val="54EE867C"/>
    <w:lvl w:ilvl="0" w:tplc="C61492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 TIX">
    <w15:presenceInfo w15:providerId="Windows Live" w15:userId="2ddaa5e05526aaeb"/>
  </w15:person>
  <w15:person w15:author="frostball@gmail.com">
    <w15:presenceInfo w15:providerId="Windows Live" w15:userId="5223fca519ed2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0B"/>
    <w:rsid w:val="00004CDB"/>
    <w:rsid w:val="0000678C"/>
    <w:rsid w:val="00023D57"/>
    <w:rsid w:val="00026A09"/>
    <w:rsid w:val="000423C4"/>
    <w:rsid w:val="00044C58"/>
    <w:rsid w:val="00071C88"/>
    <w:rsid w:val="00074732"/>
    <w:rsid w:val="00076B92"/>
    <w:rsid w:val="00085094"/>
    <w:rsid w:val="000B56A4"/>
    <w:rsid w:val="000C0C86"/>
    <w:rsid w:val="000D420B"/>
    <w:rsid w:val="000E7A45"/>
    <w:rsid w:val="00131C9C"/>
    <w:rsid w:val="001473FF"/>
    <w:rsid w:val="00150908"/>
    <w:rsid w:val="001742A4"/>
    <w:rsid w:val="00177707"/>
    <w:rsid w:val="00186AD7"/>
    <w:rsid w:val="001B77C0"/>
    <w:rsid w:val="001D3035"/>
    <w:rsid w:val="001D6671"/>
    <w:rsid w:val="001F1ABF"/>
    <w:rsid w:val="00243F83"/>
    <w:rsid w:val="00260C5B"/>
    <w:rsid w:val="0027459A"/>
    <w:rsid w:val="00287402"/>
    <w:rsid w:val="002922EF"/>
    <w:rsid w:val="002A7731"/>
    <w:rsid w:val="002A7B08"/>
    <w:rsid w:val="002B4024"/>
    <w:rsid w:val="002C0B35"/>
    <w:rsid w:val="002C1FAE"/>
    <w:rsid w:val="002E15E8"/>
    <w:rsid w:val="0031438D"/>
    <w:rsid w:val="00320F05"/>
    <w:rsid w:val="00335185"/>
    <w:rsid w:val="00336F51"/>
    <w:rsid w:val="003567C4"/>
    <w:rsid w:val="003623B9"/>
    <w:rsid w:val="003C6901"/>
    <w:rsid w:val="003D5000"/>
    <w:rsid w:val="003D6279"/>
    <w:rsid w:val="003E2E3C"/>
    <w:rsid w:val="0041258A"/>
    <w:rsid w:val="00415B86"/>
    <w:rsid w:val="004213A9"/>
    <w:rsid w:val="00427F37"/>
    <w:rsid w:val="00454D52"/>
    <w:rsid w:val="004C5607"/>
    <w:rsid w:val="004E4C12"/>
    <w:rsid w:val="004E59CD"/>
    <w:rsid w:val="004F22A6"/>
    <w:rsid w:val="004F6F48"/>
    <w:rsid w:val="00526932"/>
    <w:rsid w:val="00553855"/>
    <w:rsid w:val="00560CF8"/>
    <w:rsid w:val="00564EC3"/>
    <w:rsid w:val="005735C3"/>
    <w:rsid w:val="005811FC"/>
    <w:rsid w:val="00586D1C"/>
    <w:rsid w:val="005C29E3"/>
    <w:rsid w:val="005D7B4A"/>
    <w:rsid w:val="005F11A2"/>
    <w:rsid w:val="00615582"/>
    <w:rsid w:val="006242EE"/>
    <w:rsid w:val="00660229"/>
    <w:rsid w:val="006B3FB1"/>
    <w:rsid w:val="006D4211"/>
    <w:rsid w:val="006E0D45"/>
    <w:rsid w:val="006E1821"/>
    <w:rsid w:val="006F10B2"/>
    <w:rsid w:val="007059A8"/>
    <w:rsid w:val="00730EBE"/>
    <w:rsid w:val="00735A96"/>
    <w:rsid w:val="00752318"/>
    <w:rsid w:val="00757CF1"/>
    <w:rsid w:val="0077008D"/>
    <w:rsid w:val="007A343C"/>
    <w:rsid w:val="007C46C3"/>
    <w:rsid w:val="007D2D46"/>
    <w:rsid w:val="007F15F9"/>
    <w:rsid w:val="008249D2"/>
    <w:rsid w:val="00851390"/>
    <w:rsid w:val="008839A8"/>
    <w:rsid w:val="0088492D"/>
    <w:rsid w:val="008948BD"/>
    <w:rsid w:val="008B5947"/>
    <w:rsid w:val="008D4E0A"/>
    <w:rsid w:val="00956239"/>
    <w:rsid w:val="00957DB8"/>
    <w:rsid w:val="009A1F2C"/>
    <w:rsid w:val="009C16CB"/>
    <w:rsid w:val="009D0364"/>
    <w:rsid w:val="009F0FE9"/>
    <w:rsid w:val="00A175D5"/>
    <w:rsid w:val="00A55E98"/>
    <w:rsid w:val="00A62B91"/>
    <w:rsid w:val="00A63F10"/>
    <w:rsid w:val="00A723FD"/>
    <w:rsid w:val="00A87AAB"/>
    <w:rsid w:val="00AF1C69"/>
    <w:rsid w:val="00B1132F"/>
    <w:rsid w:val="00B2139B"/>
    <w:rsid w:val="00B22A53"/>
    <w:rsid w:val="00B35459"/>
    <w:rsid w:val="00B5467A"/>
    <w:rsid w:val="00B558C3"/>
    <w:rsid w:val="00B56FF2"/>
    <w:rsid w:val="00BA0C82"/>
    <w:rsid w:val="00BB66BB"/>
    <w:rsid w:val="00BC11C7"/>
    <w:rsid w:val="00BD53CE"/>
    <w:rsid w:val="00BF13D4"/>
    <w:rsid w:val="00C10A2D"/>
    <w:rsid w:val="00C17385"/>
    <w:rsid w:val="00C27D5C"/>
    <w:rsid w:val="00C319B5"/>
    <w:rsid w:val="00C418A9"/>
    <w:rsid w:val="00C43BBB"/>
    <w:rsid w:val="00C53F78"/>
    <w:rsid w:val="00C57ADA"/>
    <w:rsid w:val="00C62CC8"/>
    <w:rsid w:val="00C8174C"/>
    <w:rsid w:val="00C85D7A"/>
    <w:rsid w:val="00CA0694"/>
    <w:rsid w:val="00CB71B0"/>
    <w:rsid w:val="00D07B75"/>
    <w:rsid w:val="00D5056A"/>
    <w:rsid w:val="00D52F8F"/>
    <w:rsid w:val="00D6699D"/>
    <w:rsid w:val="00D6745C"/>
    <w:rsid w:val="00D6792E"/>
    <w:rsid w:val="00DA4B87"/>
    <w:rsid w:val="00E0090C"/>
    <w:rsid w:val="00E07F91"/>
    <w:rsid w:val="00E14EA8"/>
    <w:rsid w:val="00E22A3B"/>
    <w:rsid w:val="00EB0D3E"/>
    <w:rsid w:val="00EC1449"/>
    <w:rsid w:val="00ED280C"/>
    <w:rsid w:val="00EE6583"/>
    <w:rsid w:val="00F31A78"/>
    <w:rsid w:val="00F42B39"/>
    <w:rsid w:val="00F55BF0"/>
    <w:rsid w:val="00F62007"/>
    <w:rsid w:val="00FC25FE"/>
    <w:rsid w:val="00FC7DA4"/>
    <w:rsid w:val="00FD34A8"/>
    <w:rsid w:val="00FF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C402E"/>
  <w15:docId w15:val="{A8746B68-E2E7-422F-81E1-7A6C9215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1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1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3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C418A9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18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1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8A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418A9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849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23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90C"/>
    <w:pPr>
      <w:spacing w:after="100"/>
      <w:ind w:left="440"/>
    </w:pPr>
  </w:style>
  <w:style w:type="table" w:styleId="a8">
    <w:name w:val="Table Grid"/>
    <w:basedOn w:val="a1"/>
    <w:uiPriority w:val="59"/>
    <w:rsid w:val="001742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026A0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26A09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26A09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26A0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26A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93ABB-4347-44DF-A50F-DE8FD614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22</Pages>
  <Words>3126</Words>
  <Characters>17821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 TIX</dc:creator>
  <cp:lastModifiedBy>I TIX</cp:lastModifiedBy>
  <cp:revision>10</cp:revision>
  <dcterms:created xsi:type="dcterms:W3CDTF">2014-05-25T13:08:00Z</dcterms:created>
  <dcterms:modified xsi:type="dcterms:W3CDTF">2014-05-25T19:27:00Z</dcterms:modified>
</cp:coreProperties>
</file>